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672C4" w14:textId="77777777" w:rsidR="000906B5" w:rsidRDefault="00D859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674A0" wp14:editId="6AC674A1">
                <wp:simplePos x="0" y="0"/>
                <wp:positionH relativeFrom="column">
                  <wp:posOffset>47708</wp:posOffset>
                </wp:positionH>
                <wp:positionV relativeFrom="paragraph">
                  <wp:posOffset>270344</wp:posOffset>
                </wp:positionV>
                <wp:extent cx="326003" cy="7935402"/>
                <wp:effectExtent l="0" t="0" r="1714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" cy="7935402"/>
                        </a:xfrm>
                        <a:prstGeom prst="rect">
                          <a:avLst/>
                        </a:prstGeom>
                        <a:solidFill>
                          <a:srgbClr val="00629B"/>
                        </a:solidFill>
                        <a:ln>
                          <a:solidFill>
                            <a:srgbClr val="0062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98EE45F" id="Rectangle 2" o:spid="_x0000_s1026" style="position:absolute;margin-left:3.75pt;margin-top:21.3pt;width:25.65pt;height:6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" fillcolor="#00629b" strokecolor="#00629b" strokeweight="2pt"/>
            </w:pict>
          </mc:Fallback>
        </mc:AlternateContent>
      </w:r>
    </w:p>
    <w:p w14:paraId="6AC672C5" w14:textId="77777777" w:rsidR="00D50B3A" w:rsidRDefault="00D50B3A" w:rsidP="00DB39D8">
      <w:pPr>
        <w:ind w:left="1080"/>
      </w:pPr>
    </w:p>
    <w:p w14:paraId="6AC672C6" w14:textId="77777777" w:rsidR="00D50B3A" w:rsidRDefault="00D50B3A" w:rsidP="00DB39D8">
      <w:pPr>
        <w:ind w:left="1080"/>
        <w:jc w:val="center"/>
      </w:pPr>
      <w:r>
        <w:rPr>
          <w:caps/>
          <w:noProof/>
          <w:sz w:val="44"/>
        </w:rPr>
        <w:drawing>
          <wp:inline distT="0" distB="0" distL="0" distR="0" wp14:anchorId="6AC674A2" wp14:editId="6AC674A3">
            <wp:extent cx="3045460" cy="795020"/>
            <wp:effectExtent l="0" t="0" r="2540" b="5080"/>
            <wp:docPr id="1" name="Picture 1" descr="greenhous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house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72C7" w14:textId="77777777" w:rsidR="00D50B3A" w:rsidRDefault="00D50B3A" w:rsidP="00DB39D8">
      <w:pPr>
        <w:ind w:left="1080"/>
        <w:jc w:val="center"/>
      </w:pPr>
    </w:p>
    <w:p w14:paraId="6AC672C8" w14:textId="77777777" w:rsidR="00D50B3A" w:rsidRDefault="00D50B3A" w:rsidP="00DB39D8">
      <w:pPr>
        <w:ind w:left="1080"/>
        <w:jc w:val="center"/>
      </w:pPr>
    </w:p>
    <w:p w14:paraId="6AC672C9" w14:textId="77777777" w:rsidR="00D50B3A" w:rsidRDefault="00D50B3A" w:rsidP="00DB39D8">
      <w:pPr>
        <w:ind w:left="1080"/>
        <w:jc w:val="center"/>
      </w:pPr>
    </w:p>
    <w:p w14:paraId="6AC672CA" w14:textId="77777777" w:rsidR="00D50B3A" w:rsidRPr="00D50B3A" w:rsidRDefault="00D50B3A" w:rsidP="00DB39D8">
      <w:pPr>
        <w:pStyle w:val="NoSpacing"/>
        <w:ind w:left="1080"/>
        <w:jc w:val="center"/>
        <w:rPr>
          <w:b/>
          <w:sz w:val="44"/>
          <w:szCs w:val="44"/>
        </w:rPr>
      </w:pPr>
      <w:r w:rsidRPr="00D50B3A">
        <w:rPr>
          <w:b/>
          <w:sz w:val="44"/>
          <w:szCs w:val="44"/>
        </w:rPr>
        <w:t>Change Control Request</w:t>
      </w:r>
    </w:p>
    <w:p w14:paraId="6AC672CB" w14:textId="77777777" w:rsidR="00D50B3A" w:rsidRPr="00D50B3A" w:rsidRDefault="00D50B3A" w:rsidP="00DB39D8">
      <w:pPr>
        <w:pStyle w:val="NoSpacing"/>
        <w:ind w:left="1080"/>
        <w:jc w:val="center"/>
        <w:rPr>
          <w:b/>
          <w:sz w:val="44"/>
          <w:szCs w:val="44"/>
        </w:rPr>
      </w:pPr>
      <w:r w:rsidRPr="00D50B3A">
        <w:rPr>
          <w:b/>
          <w:sz w:val="44"/>
          <w:szCs w:val="44"/>
        </w:rPr>
        <w:t>For</w:t>
      </w:r>
    </w:p>
    <w:p w14:paraId="6AC672CC" w14:textId="69738C47" w:rsidR="00D50B3A" w:rsidRPr="00D50B3A" w:rsidRDefault="009523E2" w:rsidP="00DB39D8">
      <w:pPr>
        <w:pStyle w:val="NoSpacing"/>
        <w:ind w:left="108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Gateway Mega </w:t>
      </w:r>
      <w:proofErr w:type="gramStart"/>
      <w:r>
        <w:rPr>
          <w:b/>
          <w:sz w:val="44"/>
          <w:szCs w:val="44"/>
        </w:rPr>
        <w:t xml:space="preserve">Program </w:t>
      </w:r>
      <w:r w:rsidR="00D50B3A" w:rsidRPr="00D50B3A">
        <w:rPr>
          <w:b/>
          <w:sz w:val="44"/>
          <w:szCs w:val="44"/>
        </w:rPr>
        <w:t xml:space="preserve"> |</w:t>
      </w:r>
      <w:proofErr w:type="gramEnd"/>
      <w:r w:rsidR="00D50B3A" w:rsidRPr="00D50B3A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Biller Isolation</w:t>
      </w:r>
    </w:p>
    <w:p w14:paraId="6AC672CD" w14:textId="5BA7441F" w:rsidR="00D50B3A" w:rsidRPr="00D50B3A" w:rsidRDefault="0065664E" w:rsidP="00DB39D8">
      <w:pPr>
        <w:pStyle w:val="NoSpacing"/>
        <w:ind w:left="108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</w:t>
      </w:r>
      <w:r w:rsidR="00315847">
        <w:rPr>
          <w:b/>
          <w:sz w:val="44"/>
          <w:szCs w:val="44"/>
        </w:rPr>
        <w:t>4</w:t>
      </w:r>
      <w:r w:rsidR="00A7027E">
        <w:rPr>
          <w:b/>
          <w:sz w:val="44"/>
          <w:szCs w:val="44"/>
        </w:rPr>
        <w:t>4</w:t>
      </w:r>
      <w:r w:rsidR="009523E2">
        <w:rPr>
          <w:b/>
          <w:sz w:val="44"/>
          <w:szCs w:val="44"/>
        </w:rPr>
        <w:t>-BIL</w:t>
      </w:r>
      <w:r w:rsidR="00D50B3A" w:rsidRPr="00D50B3A">
        <w:rPr>
          <w:b/>
          <w:sz w:val="44"/>
          <w:szCs w:val="44"/>
        </w:rPr>
        <w:t xml:space="preserve"> –</w:t>
      </w:r>
      <w:r>
        <w:rPr>
          <w:b/>
          <w:sz w:val="44"/>
          <w:szCs w:val="44"/>
        </w:rPr>
        <w:t xml:space="preserve"> </w:t>
      </w:r>
      <w:r w:rsidR="003232A3">
        <w:rPr>
          <w:b/>
          <w:sz w:val="44"/>
          <w:szCs w:val="44"/>
        </w:rPr>
        <w:t>Bad Words</w:t>
      </w:r>
    </w:p>
    <w:p w14:paraId="6AC672CE" w14:textId="77777777" w:rsidR="00D50B3A" w:rsidRDefault="00D50B3A" w:rsidP="00DB39D8">
      <w:pPr>
        <w:ind w:left="1080"/>
        <w:jc w:val="center"/>
      </w:pPr>
    </w:p>
    <w:p w14:paraId="6AC672CF" w14:textId="77777777" w:rsidR="00D50B3A" w:rsidRDefault="00D50B3A" w:rsidP="00DB39D8">
      <w:pPr>
        <w:ind w:left="1080"/>
        <w:jc w:val="center"/>
      </w:pPr>
    </w:p>
    <w:p w14:paraId="6AC672D0" w14:textId="77777777" w:rsidR="00D50B3A" w:rsidRDefault="00D50B3A" w:rsidP="00DB39D8">
      <w:pPr>
        <w:ind w:left="1080"/>
        <w:jc w:val="center"/>
      </w:pPr>
    </w:p>
    <w:p w14:paraId="6AC672D1" w14:textId="77777777" w:rsidR="0065664E" w:rsidRDefault="0065664E" w:rsidP="00DB39D8">
      <w:pPr>
        <w:ind w:left="1080"/>
        <w:jc w:val="center"/>
      </w:pPr>
    </w:p>
    <w:p w14:paraId="6AC672D2" w14:textId="77777777" w:rsidR="0065664E" w:rsidRDefault="0065664E" w:rsidP="00DB39D8">
      <w:pPr>
        <w:ind w:left="1080"/>
        <w:jc w:val="center"/>
      </w:pPr>
    </w:p>
    <w:p w14:paraId="6AC672D3" w14:textId="77777777" w:rsidR="0065664E" w:rsidRDefault="0065664E" w:rsidP="00DB39D8">
      <w:pPr>
        <w:ind w:left="1080"/>
        <w:jc w:val="center"/>
      </w:pPr>
    </w:p>
    <w:p w14:paraId="6AC672D4" w14:textId="77777777" w:rsidR="0065664E" w:rsidRDefault="0065664E" w:rsidP="00DB39D8">
      <w:pPr>
        <w:ind w:left="1080"/>
        <w:jc w:val="center"/>
      </w:pPr>
    </w:p>
    <w:p w14:paraId="6AC672D5" w14:textId="63509FE9" w:rsidR="00D50B3A" w:rsidRPr="00F3587B" w:rsidRDefault="000906B5" w:rsidP="00DB39D8">
      <w:pPr>
        <w:pStyle w:val="NoSpacing"/>
        <w:ind w:left="1080"/>
        <w:jc w:val="center"/>
        <w:rPr>
          <w:sz w:val="28"/>
        </w:rPr>
      </w:pPr>
      <w:r>
        <w:rPr>
          <w:sz w:val="28"/>
        </w:rPr>
        <w:t>Business Owner</w:t>
      </w:r>
      <w:r w:rsidR="00D50B3A" w:rsidRPr="00F3587B">
        <w:rPr>
          <w:sz w:val="28"/>
        </w:rPr>
        <w:t xml:space="preserve">: </w:t>
      </w:r>
      <w:r>
        <w:rPr>
          <w:sz w:val="28"/>
        </w:rPr>
        <w:t>Rick Squires</w:t>
      </w:r>
    </w:p>
    <w:p w14:paraId="6AC672D6" w14:textId="10D97210" w:rsidR="00D50B3A" w:rsidRPr="00F3587B" w:rsidRDefault="00D50B3A" w:rsidP="00DB39D8">
      <w:pPr>
        <w:pStyle w:val="NoSpacing"/>
        <w:ind w:left="1080"/>
        <w:jc w:val="center"/>
        <w:rPr>
          <w:sz w:val="28"/>
        </w:rPr>
      </w:pPr>
      <w:r w:rsidRPr="00F3587B">
        <w:rPr>
          <w:sz w:val="28"/>
        </w:rPr>
        <w:t>Line of Business</w:t>
      </w:r>
      <w:r w:rsidR="00D12E1C">
        <w:rPr>
          <w:sz w:val="28"/>
        </w:rPr>
        <w:t>:</w:t>
      </w:r>
      <w:r w:rsidRPr="00F3587B">
        <w:rPr>
          <w:sz w:val="28"/>
        </w:rPr>
        <w:t xml:space="preserve"> </w:t>
      </w:r>
      <w:r w:rsidR="00BD50EF">
        <w:rPr>
          <w:sz w:val="28"/>
        </w:rPr>
        <w:t>Customer Ops</w:t>
      </w:r>
    </w:p>
    <w:p w14:paraId="6AC672D7" w14:textId="21721A48" w:rsidR="00D50B3A" w:rsidRPr="00F3587B" w:rsidRDefault="00D50B3A" w:rsidP="00DB39D8">
      <w:pPr>
        <w:pStyle w:val="NoSpacing"/>
        <w:ind w:left="1080"/>
        <w:jc w:val="center"/>
        <w:rPr>
          <w:sz w:val="28"/>
        </w:rPr>
      </w:pPr>
      <w:r w:rsidRPr="00F3587B">
        <w:rPr>
          <w:sz w:val="28"/>
        </w:rPr>
        <w:t xml:space="preserve">Prepared by </w:t>
      </w:r>
      <w:r w:rsidR="00315847">
        <w:rPr>
          <w:sz w:val="28"/>
        </w:rPr>
        <w:t>Priyamvada Sharma</w:t>
      </w:r>
    </w:p>
    <w:p w14:paraId="6AC672D8" w14:textId="7950E2ED" w:rsidR="00D50B3A" w:rsidRPr="00F3587B" w:rsidRDefault="009523E2" w:rsidP="00DB39D8">
      <w:pPr>
        <w:pStyle w:val="NoSpacing"/>
        <w:ind w:left="1080"/>
        <w:jc w:val="center"/>
        <w:rPr>
          <w:sz w:val="28"/>
        </w:rPr>
      </w:pPr>
      <w:r>
        <w:rPr>
          <w:sz w:val="28"/>
        </w:rPr>
        <w:t>Document Version 1</w:t>
      </w:r>
      <w:r w:rsidR="00315847">
        <w:rPr>
          <w:sz w:val="28"/>
        </w:rPr>
        <w:t>.0</w:t>
      </w:r>
    </w:p>
    <w:p w14:paraId="6AC672D9" w14:textId="27A7F72D" w:rsidR="00D50B3A" w:rsidRPr="00F3587B" w:rsidRDefault="00D50B3A" w:rsidP="00DB39D8">
      <w:pPr>
        <w:pStyle w:val="NoSpacing"/>
        <w:ind w:left="1080"/>
        <w:jc w:val="center"/>
        <w:rPr>
          <w:sz w:val="28"/>
        </w:rPr>
      </w:pPr>
      <w:r w:rsidRPr="00F3587B">
        <w:rPr>
          <w:sz w:val="28"/>
        </w:rPr>
        <w:t xml:space="preserve">Date </w:t>
      </w:r>
      <w:r w:rsidR="003232A3">
        <w:rPr>
          <w:sz w:val="28"/>
        </w:rPr>
        <w:t>03/14</w:t>
      </w:r>
      <w:r w:rsidRPr="00F3587B">
        <w:rPr>
          <w:sz w:val="28"/>
        </w:rPr>
        <w:t>/</w:t>
      </w:r>
      <w:r w:rsidR="009523E2">
        <w:rPr>
          <w:sz w:val="28"/>
        </w:rPr>
        <w:t>2016</w:t>
      </w:r>
    </w:p>
    <w:p w14:paraId="6AC672DA" w14:textId="77777777" w:rsidR="0065664E" w:rsidRDefault="0065664E" w:rsidP="00DB39D8">
      <w:pPr>
        <w:pStyle w:val="NoSpacing"/>
        <w:ind w:left="1080"/>
        <w:jc w:val="center"/>
        <w:sectPr w:rsidR="006566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C672DB" w14:textId="77777777" w:rsidR="0065664E" w:rsidRDefault="0065664E" w:rsidP="0065664E">
      <w:pPr>
        <w:pStyle w:val="NoSpacing"/>
      </w:pPr>
    </w:p>
    <w:p w14:paraId="6AC672DC" w14:textId="77777777" w:rsidR="00BF62CF" w:rsidRDefault="00BF62CF" w:rsidP="00BF62CF">
      <w:pPr>
        <w:pStyle w:val="Heading1"/>
        <w:ind w:left="360"/>
      </w:pPr>
      <w:r>
        <w:t>Change Request</w:t>
      </w:r>
    </w:p>
    <w:tbl>
      <w:tblPr>
        <w:tblStyle w:val="TableGrid"/>
        <w:tblW w:w="9000" w:type="dxa"/>
        <w:tblInd w:w="468" w:type="dxa"/>
        <w:tblLook w:val="04A0" w:firstRow="1" w:lastRow="0" w:firstColumn="1" w:lastColumn="0" w:noHBand="0" w:noVBand="1"/>
      </w:tblPr>
      <w:tblGrid>
        <w:gridCol w:w="990"/>
        <w:gridCol w:w="3510"/>
        <w:gridCol w:w="3060"/>
        <w:gridCol w:w="1440"/>
      </w:tblGrid>
      <w:tr w:rsidR="0077562B" w:rsidRPr="00BF62CF" w14:paraId="6AC672DE" w14:textId="77777777" w:rsidTr="00520DDE">
        <w:trPr>
          <w:trHeight w:val="248"/>
        </w:trPr>
        <w:tc>
          <w:tcPr>
            <w:tcW w:w="900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C672DD" w14:textId="77777777" w:rsidR="0077562B" w:rsidRPr="00BF62CF" w:rsidRDefault="009B6A1C" w:rsidP="009B6A1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Change Request</w:t>
            </w:r>
          </w:p>
        </w:tc>
      </w:tr>
      <w:tr w:rsidR="00520DDE" w:rsidRPr="00FC08EC" w14:paraId="6AC672E3" w14:textId="77777777" w:rsidTr="00520DDE">
        <w:trPr>
          <w:trHeight w:val="255"/>
        </w:trPr>
        <w:tc>
          <w:tcPr>
            <w:tcW w:w="99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2F33F3A" w14:textId="77777777" w:rsidR="00813CEB" w:rsidRDefault="00520DDE" w:rsidP="00CC4F43">
            <w:pPr>
              <w:spacing w:before="40" w:after="80"/>
              <w:rPr>
                <w:b/>
                <w:sz w:val="16"/>
              </w:rPr>
            </w:pPr>
            <w:r w:rsidRPr="00FC08EC">
              <w:rPr>
                <w:b/>
                <w:sz w:val="16"/>
              </w:rPr>
              <w:t>CR</w:t>
            </w:r>
          </w:p>
          <w:p w14:paraId="6AC672DF" w14:textId="213B5251" w:rsidR="00520DDE" w:rsidRPr="00FC08EC" w:rsidRDefault="00520DDE" w:rsidP="00315847">
            <w:pPr>
              <w:spacing w:before="40" w:after="80"/>
              <w:rPr>
                <w:b/>
                <w:sz w:val="16"/>
              </w:rPr>
            </w:pPr>
            <w:r w:rsidRPr="00FC08EC">
              <w:rPr>
                <w:b/>
                <w:sz w:val="16"/>
              </w:rPr>
              <w:t xml:space="preserve"> #</w:t>
            </w:r>
            <w:r w:rsidR="009523E2">
              <w:rPr>
                <w:b/>
                <w:sz w:val="16"/>
              </w:rPr>
              <w:t xml:space="preserve"> 4</w:t>
            </w:r>
            <w:r w:rsidR="003232A3">
              <w:rPr>
                <w:b/>
                <w:sz w:val="16"/>
              </w:rPr>
              <w:t>4</w:t>
            </w:r>
            <w:r w:rsidR="009523E2">
              <w:rPr>
                <w:b/>
                <w:sz w:val="16"/>
              </w:rPr>
              <w:t>-BIL</w:t>
            </w:r>
          </w:p>
        </w:tc>
        <w:tc>
          <w:tcPr>
            <w:tcW w:w="35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AC672E0" w14:textId="77777777" w:rsidR="00520DDE" w:rsidRPr="00FC08EC" w:rsidRDefault="00520DDE" w:rsidP="00CC4F43">
            <w:pPr>
              <w:spacing w:before="40" w:after="80"/>
              <w:rPr>
                <w:b/>
                <w:sz w:val="16"/>
              </w:rPr>
            </w:pPr>
            <w:r w:rsidRPr="00FC08EC">
              <w:rPr>
                <w:b/>
                <w:sz w:val="16"/>
              </w:rPr>
              <w:t>CR Name</w:t>
            </w:r>
          </w:p>
        </w:tc>
        <w:tc>
          <w:tcPr>
            <w:tcW w:w="306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AC672E1" w14:textId="744E156A" w:rsidR="003232A3" w:rsidRPr="00FC08EC" w:rsidRDefault="00520DDE" w:rsidP="00CC4F43">
            <w:pPr>
              <w:spacing w:before="40" w:after="80"/>
              <w:rPr>
                <w:b/>
                <w:sz w:val="16"/>
              </w:rPr>
            </w:pPr>
            <w:r w:rsidRPr="00FC08EC">
              <w:rPr>
                <w:b/>
                <w:sz w:val="16"/>
              </w:rPr>
              <w:t>Requestor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AC672E2" w14:textId="77777777" w:rsidR="00520DDE" w:rsidRPr="00FC08EC" w:rsidRDefault="00520DDE" w:rsidP="00CC4F43">
            <w:pPr>
              <w:spacing w:before="40" w:after="80"/>
              <w:rPr>
                <w:b/>
                <w:sz w:val="16"/>
              </w:rPr>
            </w:pPr>
            <w:r w:rsidRPr="00FC08EC">
              <w:rPr>
                <w:b/>
                <w:sz w:val="16"/>
              </w:rPr>
              <w:t>Date Expected</w:t>
            </w:r>
          </w:p>
        </w:tc>
      </w:tr>
      <w:tr w:rsidR="00520DDE" w:rsidRPr="00FC08EC" w14:paraId="6AC672E8" w14:textId="77777777" w:rsidTr="00520DDE">
        <w:trPr>
          <w:trHeight w:val="255"/>
        </w:trPr>
        <w:tc>
          <w:tcPr>
            <w:tcW w:w="99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AC672E4" w14:textId="3FA7EE89" w:rsidR="00520DDE" w:rsidRPr="00FC08EC" w:rsidRDefault="00520DDE" w:rsidP="000906B5">
            <w:pPr>
              <w:rPr>
                <w:sz w:val="20"/>
                <w:szCs w:val="20"/>
              </w:rPr>
            </w:pPr>
          </w:p>
        </w:tc>
        <w:tc>
          <w:tcPr>
            <w:tcW w:w="35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AC672E5" w14:textId="00F5D254" w:rsidR="00520DDE" w:rsidRPr="00FC08EC" w:rsidRDefault="003232A3" w:rsidP="00090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Words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AC672E6" w14:textId="60AB4728" w:rsidR="00520DDE" w:rsidRPr="00FC08EC" w:rsidRDefault="003232A3" w:rsidP="00090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 Alcott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AC672E7" w14:textId="33A370E4" w:rsidR="00520DDE" w:rsidRPr="00FC08EC" w:rsidRDefault="00520DDE" w:rsidP="000906B5">
            <w:pPr>
              <w:rPr>
                <w:sz w:val="20"/>
                <w:szCs w:val="20"/>
              </w:rPr>
            </w:pPr>
          </w:p>
        </w:tc>
      </w:tr>
    </w:tbl>
    <w:p w14:paraId="6AC672E9" w14:textId="77777777" w:rsidR="00BF62CF" w:rsidRDefault="00BF62CF" w:rsidP="006C75B2">
      <w:pPr>
        <w:pStyle w:val="NoSpacing"/>
      </w:pPr>
    </w:p>
    <w:tbl>
      <w:tblPr>
        <w:tblStyle w:val="TableGrid"/>
        <w:tblW w:w="9108" w:type="dxa"/>
        <w:tblInd w:w="468" w:type="dxa"/>
        <w:tblLook w:val="04A0" w:firstRow="1" w:lastRow="0" w:firstColumn="1" w:lastColumn="0" w:noHBand="0" w:noVBand="1"/>
      </w:tblPr>
      <w:tblGrid>
        <w:gridCol w:w="2277"/>
        <w:gridCol w:w="2277"/>
        <w:gridCol w:w="1746"/>
        <w:gridCol w:w="2808"/>
      </w:tblGrid>
      <w:tr w:rsidR="00674420" w:rsidRPr="00BF62CF" w14:paraId="6AC672EC" w14:textId="77777777" w:rsidTr="000906B5">
        <w:tc>
          <w:tcPr>
            <w:tcW w:w="9108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C672EA" w14:textId="77777777" w:rsidR="00674420" w:rsidRDefault="00674420" w:rsidP="00FC08EC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Notification List</w:t>
            </w:r>
          </w:p>
          <w:p w14:paraId="6AC672EB" w14:textId="77777777" w:rsidR="00674420" w:rsidRPr="00BF62CF" w:rsidRDefault="00674420" w:rsidP="00FC08EC">
            <w:pPr>
              <w:spacing w:after="60"/>
              <w:jc w:val="center"/>
              <w:rPr>
                <w:b/>
              </w:rPr>
            </w:pPr>
            <w:r>
              <w:rPr>
                <w:b/>
              </w:rPr>
              <w:t>(Impacted Parties &amp; Supporting Personnel)</w:t>
            </w:r>
          </w:p>
        </w:tc>
      </w:tr>
      <w:tr w:rsidR="00493554" w:rsidRPr="00FC08EC" w14:paraId="6AC672F1" w14:textId="77777777" w:rsidTr="00493554">
        <w:tc>
          <w:tcPr>
            <w:tcW w:w="2277" w:type="dxa"/>
            <w:tcBorders>
              <w:bottom w:val="nil"/>
            </w:tcBorders>
          </w:tcPr>
          <w:p w14:paraId="6AC672ED" w14:textId="77777777" w:rsidR="00493554" w:rsidRPr="00FC08EC" w:rsidRDefault="00493554" w:rsidP="00CC4F43">
            <w:pPr>
              <w:spacing w:before="40" w:after="80"/>
              <w:rPr>
                <w:b/>
                <w:sz w:val="16"/>
              </w:rPr>
            </w:pPr>
            <w:r w:rsidRPr="00FC08EC">
              <w:rPr>
                <w:b/>
                <w:sz w:val="16"/>
              </w:rPr>
              <w:t>Name</w:t>
            </w:r>
          </w:p>
        </w:tc>
        <w:tc>
          <w:tcPr>
            <w:tcW w:w="2277" w:type="dxa"/>
            <w:tcBorders>
              <w:bottom w:val="nil"/>
            </w:tcBorders>
          </w:tcPr>
          <w:p w14:paraId="6AC672EE" w14:textId="77777777" w:rsidR="00493554" w:rsidRPr="00FC08EC" w:rsidRDefault="00493554" w:rsidP="00CC4F43">
            <w:pPr>
              <w:spacing w:before="40" w:after="80"/>
              <w:rPr>
                <w:b/>
                <w:sz w:val="16"/>
              </w:rPr>
            </w:pPr>
            <w:r>
              <w:rPr>
                <w:b/>
                <w:sz w:val="16"/>
              </w:rPr>
              <w:t>Program/Project</w:t>
            </w:r>
          </w:p>
        </w:tc>
        <w:tc>
          <w:tcPr>
            <w:tcW w:w="1746" w:type="dxa"/>
            <w:tcBorders>
              <w:bottom w:val="nil"/>
            </w:tcBorders>
          </w:tcPr>
          <w:p w14:paraId="6AC672EF" w14:textId="77777777" w:rsidR="00493554" w:rsidRPr="00FC08EC" w:rsidRDefault="00493554" w:rsidP="00CC4F43">
            <w:pPr>
              <w:spacing w:before="40" w:after="80"/>
              <w:rPr>
                <w:b/>
                <w:sz w:val="16"/>
              </w:rPr>
            </w:pPr>
            <w:r w:rsidRPr="00FC08EC">
              <w:rPr>
                <w:b/>
                <w:sz w:val="16"/>
              </w:rPr>
              <w:t>Role</w:t>
            </w:r>
          </w:p>
        </w:tc>
        <w:tc>
          <w:tcPr>
            <w:tcW w:w="2808" w:type="dxa"/>
            <w:tcBorders>
              <w:bottom w:val="nil"/>
            </w:tcBorders>
          </w:tcPr>
          <w:p w14:paraId="6AC672F0" w14:textId="77777777" w:rsidR="00493554" w:rsidRPr="00FC08EC" w:rsidRDefault="00493554" w:rsidP="00CC4F43">
            <w:pPr>
              <w:spacing w:before="40" w:after="80"/>
              <w:rPr>
                <w:b/>
                <w:sz w:val="16"/>
              </w:rPr>
            </w:pPr>
            <w:r w:rsidRPr="00FC08EC">
              <w:rPr>
                <w:b/>
                <w:sz w:val="16"/>
              </w:rPr>
              <w:t>Email</w:t>
            </w:r>
          </w:p>
        </w:tc>
      </w:tr>
      <w:tr w:rsidR="00493554" w:rsidRPr="00BF62CF" w14:paraId="6AC672F6" w14:textId="77777777" w:rsidTr="00493554">
        <w:tc>
          <w:tcPr>
            <w:tcW w:w="2277" w:type="dxa"/>
            <w:tcBorders>
              <w:top w:val="nil"/>
            </w:tcBorders>
          </w:tcPr>
          <w:p w14:paraId="6AC672F2" w14:textId="77777777" w:rsidR="00493554" w:rsidRPr="00BF62CF" w:rsidRDefault="00493554" w:rsidP="000906B5">
            <w:pPr>
              <w:rPr>
                <w:sz w:val="18"/>
              </w:rPr>
            </w:pPr>
          </w:p>
        </w:tc>
        <w:tc>
          <w:tcPr>
            <w:tcW w:w="2277" w:type="dxa"/>
            <w:tcBorders>
              <w:top w:val="nil"/>
            </w:tcBorders>
          </w:tcPr>
          <w:p w14:paraId="6AC672F3" w14:textId="77777777" w:rsidR="00493554" w:rsidRPr="00BF62CF" w:rsidRDefault="00493554" w:rsidP="000906B5">
            <w:pPr>
              <w:rPr>
                <w:sz w:val="18"/>
              </w:rPr>
            </w:pPr>
          </w:p>
        </w:tc>
        <w:tc>
          <w:tcPr>
            <w:tcW w:w="1746" w:type="dxa"/>
            <w:tcBorders>
              <w:top w:val="nil"/>
            </w:tcBorders>
          </w:tcPr>
          <w:p w14:paraId="6AC672F4" w14:textId="77777777" w:rsidR="00493554" w:rsidRPr="00BF62CF" w:rsidRDefault="00493554" w:rsidP="000906B5">
            <w:pPr>
              <w:rPr>
                <w:sz w:val="18"/>
              </w:rPr>
            </w:pPr>
          </w:p>
        </w:tc>
        <w:tc>
          <w:tcPr>
            <w:tcW w:w="2808" w:type="dxa"/>
            <w:tcBorders>
              <w:top w:val="nil"/>
            </w:tcBorders>
          </w:tcPr>
          <w:p w14:paraId="6AC672F5" w14:textId="77777777" w:rsidR="00493554" w:rsidRPr="00BF62CF" w:rsidRDefault="00493554" w:rsidP="000906B5">
            <w:pPr>
              <w:rPr>
                <w:sz w:val="18"/>
              </w:rPr>
            </w:pPr>
          </w:p>
        </w:tc>
      </w:tr>
      <w:tr w:rsidR="00493554" w:rsidRPr="00BF62CF" w14:paraId="6AC672FB" w14:textId="77777777" w:rsidTr="00493554">
        <w:tc>
          <w:tcPr>
            <w:tcW w:w="2277" w:type="dxa"/>
          </w:tcPr>
          <w:p w14:paraId="6AC672F7" w14:textId="4CB2842D" w:rsidR="00493554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Robert Bolt</w:t>
            </w:r>
          </w:p>
        </w:tc>
        <w:tc>
          <w:tcPr>
            <w:tcW w:w="2277" w:type="dxa"/>
          </w:tcPr>
          <w:p w14:paraId="6AC672F8" w14:textId="291A7A8B" w:rsidR="00493554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BIL</w:t>
            </w:r>
          </w:p>
        </w:tc>
        <w:tc>
          <w:tcPr>
            <w:tcW w:w="1746" w:type="dxa"/>
          </w:tcPr>
          <w:p w14:paraId="6AC672F9" w14:textId="6ADD0988" w:rsidR="00493554" w:rsidRDefault="009523E2" w:rsidP="000906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Prog</w:t>
            </w:r>
            <w:proofErr w:type="spellEnd"/>
            <w:r>
              <w:rPr>
                <w:sz w:val="18"/>
              </w:rPr>
              <w:t xml:space="preserve"> Manager</w:t>
            </w:r>
          </w:p>
        </w:tc>
        <w:tc>
          <w:tcPr>
            <w:tcW w:w="2808" w:type="dxa"/>
          </w:tcPr>
          <w:p w14:paraId="6AC672FA" w14:textId="77777777" w:rsidR="00493554" w:rsidRDefault="00493554" w:rsidP="000906B5">
            <w:pPr>
              <w:rPr>
                <w:sz w:val="18"/>
              </w:rPr>
            </w:pPr>
          </w:p>
        </w:tc>
      </w:tr>
      <w:tr w:rsidR="00493554" w:rsidRPr="00BF62CF" w14:paraId="6AC67300" w14:textId="77777777" w:rsidTr="00493554">
        <w:tc>
          <w:tcPr>
            <w:tcW w:w="2277" w:type="dxa"/>
          </w:tcPr>
          <w:p w14:paraId="6AC672FC" w14:textId="77857F4C" w:rsidR="00493554" w:rsidRPr="00BF62CF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John Bair</w:t>
            </w:r>
          </w:p>
        </w:tc>
        <w:tc>
          <w:tcPr>
            <w:tcW w:w="2277" w:type="dxa"/>
          </w:tcPr>
          <w:p w14:paraId="6AC672FD" w14:textId="19B25E6C" w:rsidR="00493554" w:rsidRPr="00BF62CF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GO UI</w:t>
            </w:r>
          </w:p>
        </w:tc>
        <w:tc>
          <w:tcPr>
            <w:tcW w:w="1746" w:type="dxa"/>
          </w:tcPr>
          <w:p w14:paraId="6AC672FE" w14:textId="3CC39E5E" w:rsidR="00493554" w:rsidRPr="00BF62CF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808" w:type="dxa"/>
          </w:tcPr>
          <w:p w14:paraId="6AC672FF" w14:textId="77777777" w:rsidR="00493554" w:rsidRPr="00BF62CF" w:rsidRDefault="00493554" w:rsidP="000906B5">
            <w:pPr>
              <w:rPr>
                <w:sz w:val="18"/>
              </w:rPr>
            </w:pPr>
          </w:p>
        </w:tc>
      </w:tr>
      <w:tr w:rsidR="00493554" w:rsidRPr="00BF62CF" w14:paraId="6AC67305" w14:textId="77777777" w:rsidTr="00493554">
        <w:tc>
          <w:tcPr>
            <w:tcW w:w="2277" w:type="dxa"/>
          </w:tcPr>
          <w:p w14:paraId="6AC67301" w14:textId="5771755A" w:rsidR="00493554" w:rsidRPr="00BF62CF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Jonathan Andrews</w:t>
            </w:r>
          </w:p>
        </w:tc>
        <w:tc>
          <w:tcPr>
            <w:tcW w:w="2277" w:type="dxa"/>
          </w:tcPr>
          <w:p w14:paraId="6AC67302" w14:textId="3DCF20E2" w:rsidR="00493554" w:rsidRPr="00BF62CF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GO UI</w:t>
            </w:r>
          </w:p>
        </w:tc>
        <w:tc>
          <w:tcPr>
            <w:tcW w:w="1746" w:type="dxa"/>
          </w:tcPr>
          <w:p w14:paraId="6AC67303" w14:textId="379F4EA5" w:rsidR="00493554" w:rsidRPr="00BF62CF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808" w:type="dxa"/>
          </w:tcPr>
          <w:p w14:paraId="6AC67304" w14:textId="77777777" w:rsidR="00493554" w:rsidRPr="00BF62CF" w:rsidRDefault="00493554" w:rsidP="000906B5">
            <w:pPr>
              <w:rPr>
                <w:sz w:val="18"/>
              </w:rPr>
            </w:pPr>
          </w:p>
        </w:tc>
      </w:tr>
      <w:tr w:rsidR="009523E2" w:rsidRPr="00BF62CF" w14:paraId="378902C7" w14:textId="77777777" w:rsidTr="00493554">
        <w:tc>
          <w:tcPr>
            <w:tcW w:w="2277" w:type="dxa"/>
          </w:tcPr>
          <w:p w14:paraId="451B2949" w14:textId="1E3C50EE" w:rsidR="009523E2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 xml:space="preserve">Michelle Schweitzer </w:t>
            </w:r>
          </w:p>
        </w:tc>
        <w:tc>
          <w:tcPr>
            <w:tcW w:w="2277" w:type="dxa"/>
          </w:tcPr>
          <w:p w14:paraId="3E0BBF05" w14:textId="4E2D4908" w:rsidR="009523E2" w:rsidRPr="00BF62CF" w:rsidRDefault="009523E2" w:rsidP="000906B5">
            <w:pPr>
              <w:rPr>
                <w:sz w:val="18"/>
              </w:rPr>
            </w:pPr>
            <w:r>
              <w:rPr>
                <w:sz w:val="18"/>
              </w:rPr>
              <w:t>GO UI</w:t>
            </w:r>
          </w:p>
        </w:tc>
        <w:tc>
          <w:tcPr>
            <w:tcW w:w="1746" w:type="dxa"/>
          </w:tcPr>
          <w:p w14:paraId="63ABF310" w14:textId="3A5783F6" w:rsidR="009523E2" w:rsidRDefault="009523E2" w:rsidP="000906B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Prog</w:t>
            </w:r>
            <w:proofErr w:type="spellEnd"/>
            <w:r>
              <w:rPr>
                <w:sz w:val="18"/>
              </w:rPr>
              <w:t xml:space="preserve"> Manager </w:t>
            </w:r>
          </w:p>
        </w:tc>
        <w:tc>
          <w:tcPr>
            <w:tcW w:w="2808" w:type="dxa"/>
          </w:tcPr>
          <w:p w14:paraId="56989B41" w14:textId="77777777" w:rsidR="009523E2" w:rsidRPr="00BF62CF" w:rsidRDefault="009523E2" w:rsidP="000906B5">
            <w:pPr>
              <w:rPr>
                <w:sz w:val="18"/>
              </w:rPr>
            </w:pPr>
          </w:p>
        </w:tc>
      </w:tr>
      <w:tr w:rsidR="001134C5" w:rsidRPr="00BF62CF" w14:paraId="5E90B573" w14:textId="77777777" w:rsidTr="00493554">
        <w:tc>
          <w:tcPr>
            <w:tcW w:w="2277" w:type="dxa"/>
          </w:tcPr>
          <w:p w14:paraId="0848DFC2" w14:textId="708DF7BB" w:rsidR="001134C5" w:rsidRDefault="001134C5" w:rsidP="000906B5">
            <w:pPr>
              <w:rPr>
                <w:sz w:val="18"/>
              </w:rPr>
            </w:pPr>
            <w:r>
              <w:rPr>
                <w:sz w:val="18"/>
              </w:rPr>
              <w:t xml:space="preserve">Jim </w:t>
            </w:r>
            <w:proofErr w:type="spellStart"/>
            <w:r>
              <w:rPr>
                <w:sz w:val="18"/>
              </w:rPr>
              <w:t>Crisman</w:t>
            </w:r>
            <w:proofErr w:type="spellEnd"/>
          </w:p>
        </w:tc>
        <w:tc>
          <w:tcPr>
            <w:tcW w:w="2277" w:type="dxa"/>
          </w:tcPr>
          <w:p w14:paraId="6EBCC20E" w14:textId="1165C3E9" w:rsidR="001134C5" w:rsidRDefault="001134C5" w:rsidP="000906B5">
            <w:pPr>
              <w:rPr>
                <w:sz w:val="18"/>
              </w:rPr>
            </w:pPr>
            <w:r>
              <w:rPr>
                <w:sz w:val="18"/>
              </w:rPr>
              <w:t>BIL</w:t>
            </w:r>
          </w:p>
        </w:tc>
        <w:tc>
          <w:tcPr>
            <w:tcW w:w="1746" w:type="dxa"/>
          </w:tcPr>
          <w:p w14:paraId="5A6D9636" w14:textId="0819889B" w:rsidR="001134C5" w:rsidRDefault="001134C5" w:rsidP="000906B5">
            <w:pPr>
              <w:rPr>
                <w:sz w:val="18"/>
              </w:rPr>
            </w:pPr>
            <w:r>
              <w:rPr>
                <w:sz w:val="18"/>
              </w:rPr>
              <w:t>Sr. Architect</w:t>
            </w:r>
          </w:p>
        </w:tc>
        <w:tc>
          <w:tcPr>
            <w:tcW w:w="2808" w:type="dxa"/>
          </w:tcPr>
          <w:p w14:paraId="39286AA9" w14:textId="77777777" w:rsidR="001134C5" w:rsidRPr="00BF62CF" w:rsidRDefault="001134C5" w:rsidP="000906B5">
            <w:pPr>
              <w:rPr>
                <w:sz w:val="18"/>
              </w:rPr>
            </w:pPr>
          </w:p>
        </w:tc>
      </w:tr>
      <w:tr w:rsidR="00DF76D4" w:rsidRPr="00BF62CF" w14:paraId="1C998633" w14:textId="77777777" w:rsidTr="00493554">
        <w:tc>
          <w:tcPr>
            <w:tcW w:w="2277" w:type="dxa"/>
          </w:tcPr>
          <w:p w14:paraId="25EAFAB9" w14:textId="48BE22A0" w:rsidR="00DF76D4" w:rsidRDefault="00DF76D4" w:rsidP="000906B5">
            <w:pPr>
              <w:rPr>
                <w:sz w:val="18"/>
              </w:rPr>
            </w:pPr>
            <w:r>
              <w:rPr>
                <w:sz w:val="18"/>
              </w:rPr>
              <w:t>Gareth Davis</w:t>
            </w:r>
          </w:p>
        </w:tc>
        <w:tc>
          <w:tcPr>
            <w:tcW w:w="2277" w:type="dxa"/>
          </w:tcPr>
          <w:p w14:paraId="42A153D0" w14:textId="414334A2" w:rsidR="00DF76D4" w:rsidRDefault="00DF76D4" w:rsidP="000906B5">
            <w:pPr>
              <w:rPr>
                <w:sz w:val="18"/>
              </w:rPr>
            </w:pPr>
            <w:r>
              <w:rPr>
                <w:sz w:val="18"/>
              </w:rPr>
              <w:t>GO UI</w:t>
            </w:r>
          </w:p>
        </w:tc>
        <w:tc>
          <w:tcPr>
            <w:tcW w:w="1746" w:type="dxa"/>
          </w:tcPr>
          <w:p w14:paraId="42192CC7" w14:textId="4A4702E4" w:rsidR="00DF76D4" w:rsidRDefault="00DF76D4" w:rsidP="000906B5">
            <w:pPr>
              <w:rPr>
                <w:sz w:val="18"/>
              </w:rPr>
            </w:pPr>
            <w:r>
              <w:rPr>
                <w:sz w:val="18"/>
              </w:rPr>
              <w:t>Architect</w:t>
            </w:r>
          </w:p>
        </w:tc>
        <w:tc>
          <w:tcPr>
            <w:tcW w:w="2808" w:type="dxa"/>
          </w:tcPr>
          <w:p w14:paraId="5AD79C71" w14:textId="77777777" w:rsidR="00DF76D4" w:rsidRPr="00BF62CF" w:rsidRDefault="00DF76D4" w:rsidP="000906B5">
            <w:pPr>
              <w:rPr>
                <w:sz w:val="18"/>
              </w:rPr>
            </w:pPr>
          </w:p>
        </w:tc>
      </w:tr>
    </w:tbl>
    <w:p w14:paraId="6AC67306" w14:textId="77777777" w:rsidR="00BF62CF" w:rsidRDefault="00BF62CF" w:rsidP="006C75B2">
      <w:pPr>
        <w:pStyle w:val="NoSpacing"/>
      </w:pPr>
    </w:p>
    <w:p w14:paraId="6AC67307" w14:textId="77777777" w:rsidR="006418E0" w:rsidRDefault="006418E0" w:rsidP="006C75B2">
      <w:pPr>
        <w:pStyle w:val="NoSpacing"/>
      </w:pPr>
    </w:p>
    <w:tbl>
      <w:tblPr>
        <w:tblStyle w:val="TableGrid"/>
        <w:tblW w:w="9000" w:type="dxa"/>
        <w:tblInd w:w="468" w:type="dxa"/>
        <w:tblLook w:val="04A0" w:firstRow="1" w:lastRow="0" w:firstColumn="1" w:lastColumn="0" w:noHBand="0" w:noVBand="1"/>
      </w:tblPr>
      <w:tblGrid>
        <w:gridCol w:w="9000"/>
      </w:tblGrid>
      <w:tr w:rsidR="00FC08EC" w:rsidRPr="00675DF3" w14:paraId="6AC67309" w14:textId="77777777" w:rsidTr="00675DF3">
        <w:tc>
          <w:tcPr>
            <w:tcW w:w="90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C67308" w14:textId="77777777" w:rsidR="00FC08EC" w:rsidRPr="00675DF3" w:rsidRDefault="00FC08EC" w:rsidP="00675DF3">
            <w:pPr>
              <w:spacing w:before="60" w:after="60"/>
              <w:jc w:val="center"/>
              <w:rPr>
                <w:b/>
              </w:rPr>
            </w:pPr>
            <w:r w:rsidRPr="00675DF3">
              <w:rPr>
                <w:b/>
              </w:rPr>
              <w:t>Change Request Description</w:t>
            </w:r>
          </w:p>
        </w:tc>
      </w:tr>
      <w:tr w:rsidR="00622565" w:rsidRPr="00675DF3" w14:paraId="6AC6730B" w14:textId="77777777" w:rsidTr="00622565">
        <w:tc>
          <w:tcPr>
            <w:tcW w:w="9000" w:type="dxa"/>
            <w:tcBorders>
              <w:bottom w:val="nil"/>
            </w:tcBorders>
          </w:tcPr>
          <w:p w14:paraId="6AC6730A" w14:textId="77777777" w:rsidR="00622565" w:rsidRPr="00675DF3" w:rsidRDefault="00622565" w:rsidP="00CC4F43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 / Project Requesting Change</w:t>
            </w:r>
          </w:p>
        </w:tc>
      </w:tr>
      <w:tr w:rsidR="00622565" w:rsidRPr="00622565" w14:paraId="6AC6730D" w14:textId="77777777" w:rsidTr="00622565">
        <w:tc>
          <w:tcPr>
            <w:tcW w:w="9000" w:type="dxa"/>
            <w:tcBorders>
              <w:top w:val="nil"/>
              <w:bottom w:val="single" w:sz="4" w:space="0" w:color="auto"/>
            </w:tcBorders>
          </w:tcPr>
          <w:p w14:paraId="6AC6730C" w14:textId="5D11F7E8" w:rsidR="00622565" w:rsidRPr="000906B5" w:rsidRDefault="009523E2" w:rsidP="00A17942">
            <w:pPr>
              <w:spacing w:before="40" w:after="80"/>
              <w:rPr>
                <w:sz w:val="20"/>
              </w:rPr>
            </w:pPr>
            <w:r w:rsidRPr="000906B5">
              <w:rPr>
                <w:sz w:val="20"/>
              </w:rPr>
              <w:t>Gateway Ordering</w:t>
            </w:r>
            <w:r w:rsidR="003232A3">
              <w:rPr>
                <w:sz w:val="20"/>
              </w:rPr>
              <w:t xml:space="preserve"> </w:t>
            </w:r>
            <w:del w:id="0" w:author="Jonathan Andrews" w:date="2016-03-14T14:16:00Z">
              <w:r w:rsidR="003232A3" w:rsidDel="00A17942">
                <w:rPr>
                  <w:sz w:val="20"/>
                </w:rPr>
                <w:delText xml:space="preserve">Pahse </w:delText>
              </w:r>
            </w:del>
            <w:ins w:id="1" w:author="Jonathan Andrews" w:date="2016-03-14T14:16:00Z">
              <w:r w:rsidR="00A17942">
                <w:rPr>
                  <w:sz w:val="20"/>
                </w:rPr>
                <w:t xml:space="preserve">Phase </w:t>
              </w:r>
              <w:r w:rsidR="00A17942">
                <w:rPr>
                  <w:sz w:val="20"/>
                </w:rPr>
                <w:t xml:space="preserve"> </w:t>
              </w:r>
            </w:ins>
            <w:r w:rsidR="003232A3">
              <w:rPr>
                <w:sz w:val="20"/>
              </w:rPr>
              <w:t>2</w:t>
            </w:r>
          </w:p>
        </w:tc>
      </w:tr>
      <w:tr w:rsidR="00FC08EC" w:rsidRPr="00675DF3" w14:paraId="6AC6730F" w14:textId="77777777" w:rsidTr="00622565">
        <w:tc>
          <w:tcPr>
            <w:tcW w:w="9000" w:type="dxa"/>
            <w:tcBorders>
              <w:top w:val="single" w:sz="4" w:space="0" w:color="auto"/>
              <w:bottom w:val="nil"/>
            </w:tcBorders>
          </w:tcPr>
          <w:p w14:paraId="6AC6730E" w14:textId="77777777" w:rsidR="00FC08EC" w:rsidRPr="00675DF3" w:rsidRDefault="00622565" w:rsidP="00CC4F43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Change Request </w:t>
            </w:r>
            <w:r w:rsidR="00FC08EC" w:rsidRPr="00675DF3">
              <w:rPr>
                <w:b/>
                <w:sz w:val="16"/>
                <w:szCs w:val="16"/>
              </w:rPr>
              <w:t>Description</w:t>
            </w:r>
          </w:p>
        </w:tc>
      </w:tr>
      <w:tr w:rsidR="00FC08EC" w14:paraId="6AC67312" w14:textId="77777777" w:rsidTr="00675DF3">
        <w:tc>
          <w:tcPr>
            <w:tcW w:w="9000" w:type="dxa"/>
            <w:tcBorders>
              <w:top w:val="nil"/>
              <w:bottom w:val="single" w:sz="4" w:space="0" w:color="auto"/>
            </w:tcBorders>
          </w:tcPr>
          <w:p w14:paraId="6AC67311" w14:textId="5D87A026" w:rsidR="00284D65" w:rsidRPr="000906B5" w:rsidRDefault="003232A3" w:rsidP="007A4DA5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RDM </w:t>
            </w:r>
            <w:proofErr w:type="spellStart"/>
            <w:r>
              <w:rPr>
                <w:sz w:val="20"/>
              </w:rPr>
              <w:t>intgegration</w:t>
            </w:r>
            <w:proofErr w:type="spellEnd"/>
            <w:r>
              <w:rPr>
                <w:sz w:val="20"/>
              </w:rPr>
              <w:t xml:space="preserve"> of Bad Words in</w:t>
            </w:r>
            <w:r w:rsidR="006654D9">
              <w:rPr>
                <w:sz w:val="20"/>
              </w:rPr>
              <w:t>t</w:t>
            </w:r>
            <w:r>
              <w:rPr>
                <w:sz w:val="20"/>
              </w:rPr>
              <w:t>o UI from SOLO.</w:t>
            </w:r>
          </w:p>
        </w:tc>
      </w:tr>
      <w:tr w:rsidR="006A2F51" w:rsidRPr="00675DF3" w14:paraId="6AC67314" w14:textId="77777777" w:rsidTr="000906B5">
        <w:tc>
          <w:tcPr>
            <w:tcW w:w="9000" w:type="dxa"/>
            <w:tcBorders>
              <w:bottom w:val="nil"/>
            </w:tcBorders>
          </w:tcPr>
          <w:p w14:paraId="6AC67313" w14:textId="77777777" w:rsidR="006A2F51" w:rsidRPr="00675DF3" w:rsidRDefault="006A2F51" w:rsidP="00A43F4F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Source of </w:t>
            </w:r>
            <w:r w:rsidR="00A43F4F">
              <w:rPr>
                <w:b/>
                <w:sz w:val="16"/>
                <w:szCs w:val="16"/>
              </w:rPr>
              <w:t>Need / Problem</w:t>
            </w:r>
          </w:p>
        </w:tc>
      </w:tr>
      <w:tr w:rsidR="006A2F51" w14:paraId="6AC67317" w14:textId="77777777" w:rsidTr="000906B5">
        <w:tc>
          <w:tcPr>
            <w:tcW w:w="9000" w:type="dxa"/>
            <w:tcBorders>
              <w:top w:val="nil"/>
              <w:bottom w:val="single" w:sz="4" w:space="0" w:color="auto"/>
            </w:tcBorders>
          </w:tcPr>
          <w:p w14:paraId="6AC67315" w14:textId="12A49DD7" w:rsidR="006A2F51" w:rsidRPr="00CB08C2" w:rsidRDefault="00DA36D4" w:rsidP="000906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Charter will open itself  to potential legal </w:t>
            </w:r>
            <w:del w:id="2" w:author="Jonathan Andrews" w:date="2016-03-14T14:17:00Z">
              <w:r w:rsidDel="00A17942">
                <w:rPr>
                  <w:sz w:val="20"/>
                  <w:szCs w:val="20"/>
                </w:rPr>
                <w:delText>liabiity</w:delText>
              </w:r>
            </w:del>
            <w:ins w:id="3" w:author="Jonathan Andrews" w:date="2016-03-14T14:17:00Z">
              <w:r w:rsidR="00A17942">
                <w:rPr>
                  <w:sz w:val="20"/>
                  <w:szCs w:val="20"/>
                </w:rPr>
                <w:t>liability</w:t>
              </w:r>
            </w:ins>
          </w:p>
          <w:p w14:paraId="6AC67316" w14:textId="77777777" w:rsidR="006A2F51" w:rsidRPr="00CB08C2" w:rsidRDefault="006A2F51" w:rsidP="000906B5">
            <w:pPr>
              <w:rPr>
                <w:sz w:val="20"/>
                <w:szCs w:val="20"/>
              </w:rPr>
            </w:pPr>
          </w:p>
        </w:tc>
      </w:tr>
      <w:tr w:rsidR="00FC08EC" w:rsidRPr="00675DF3" w14:paraId="6AC67319" w14:textId="77777777" w:rsidTr="00675DF3">
        <w:tc>
          <w:tcPr>
            <w:tcW w:w="9000" w:type="dxa"/>
            <w:tcBorders>
              <w:bottom w:val="nil"/>
            </w:tcBorders>
          </w:tcPr>
          <w:p w14:paraId="6AC67318" w14:textId="77777777" w:rsidR="00FC08EC" w:rsidRPr="00675DF3" w:rsidRDefault="00FC08EC" w:rsidP="00CC4F43">
            <w:pPr>
              <w:spacing w:before="40" w:after="80"/>
              <w:rPr>
                <w:b/>
                <w:sz w:val="16"/>
                <w:szCs w:val="16"/>
              </w:rPr>
            </w:pPr>
            <w:r w:rsidRPr="00675DF3">
              <w:rPr>
                <w:b/>
                <w:sz w:val="16"/>
                <w:szCs w:val="16"/>
              </w:rPr>
              <w:t>Business or Technical</w:t>
            </w:r>
            <w:r w:rsidR="00675DF3" w:rsidRPr="00675DF3">
              <w:rPr>
                <w:b/>
                <w:sz w:val="16"/>
                <w:szCs w:val="16"/>
              </w:rPr>
              <w:t xml:space="preserve"> Change</w:t>
            </w:r>
            <w:r w:rsidRPr="00675DF3">
              <w:rPr>
                <w:b/>
                <w:sz w:val="16"/>
                <w:szCs w:val="16"/>
              </w:rPr>
              <w:t xml:space="preserve"> Justification</w:t>
            </w:r>
          </w:p>
        </w:tc>
      </w:tr>
      <w:tr w:rsidR="00FC08EC" w14:paraId="6AC6731C" w14:textId="77777777" w:rsidTr="00675DF3">
        <w:tc>
          <w:tcPr>
            <w:tcW w:w="9000" w:type="dxa"/>
            <w:tcBorders>
              <w:top w:val="nil"/>
              <w:bottom w:val="single" w:sz="4" w:space="0" w:color="auto"/>
            </w:tcBorders>
          </w:tcPr>
          <w:p w14:paraId="6AC6731B" w14:textId="3FB027DB" w:rsidR="00284D65" w:rsidRPr="00CB08C2" w:rsidRDefault="00DA36D4" w:rsidP="006654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6654D9">
              <w:rPr>
                <w:sz w:val="20"/>
                <w:szCs w:val="20"/>
              </w:rPr>
              <w:t>T technical change to</w:t>
            </w:r>
            <w:r>
              <w:rPr>
                <w:sz w:val="20"/>
                <w:szCs w:val="20"/>
              </w:rPr>
              <w:t xml:space="preserve"> deliver on </w:t>
            </w:r>
            <w:r w:rsidR="006654D9">
              <w:rPr>
                <w:sz w:val="20"/>
                <w:szCs w:val="20"/>
              </w:rPr>
              <w:t xml:space="preserve">business </w:t>
            </w:r>
            <w:r>
              <w:rPr>
                <w:sz w:val="20"/>
                <w:szCs w:val="20"/>
              </w:rPr>
              <w:t xml:space="preserve">CR 22. </w:t>
            </w:r>
          </w:p>
        </w:tc>
      </w:tr>
      <w:tr w:rsidR="00FC08EC" w14:paraId="6AC6731E" w14:textId="77777777" w:rsidTr="00675DF3">
        <w:tc>
          <w:tcPr>
            <w:tcW w:w="9000" w:type="dxa"/>
            <w:tcBorders>
              <w:bottom w:val="nil"/>
            </w:tcBorders>
          </w:tcPr>
          <w:p w14:paraId="6AC6731D" w14:textId="77777777" w:rsidR="00FC08EC" w:rsidRPr="00675DF3" w:rsidRDefault="00FC08EC" w:rsidP="00CC4F43">
            <w:pPr>
              <w:spacing w:before="40" w:after="80"/>
              <w:rPr>
                <w:b/>
                <w:sz w:val="16"/>
                <w:szCs w:val="16"/>
              </w:rPr>
            </w:pPr>
            <w:r w:rsidRPr="00675DF3">
              <w:rPr>
                <w:b/>
                <w:sz w:val="16"/>
                <w:szCs w:val="16"/>
              </w:rPr>
              <w:t>Impacted Areas (Programs, Projects, Applications)</w:t>
            </w:r>
          </w:p>
        </w:tc>
      </w:tr>
      <w:tr w:rsidR="009523E2" w14:paraId="6AC67321" w14:textId="77777777" w:rsidTr="00675DF3">
        <w:tc>
          <w:tcPr>
            <w:tcW w:w="9000" w:type="dxa"/>
            <w:tcBorders>
              <w:top w:val="nil"/>
            </w:tcBorders>
          </w:tcPr>
          <w:p w14:paraId="6AC67320" w14:textId="7B669A67" w:rsidR="009523E2" w:rsidRPr="00CB08C2" w:rsidRDefault="00757372" w:rsidP="00BF62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Gateway Ordering, Biller Isolation</w:t>
            </w:r>
            <w:r w:rsidR="00153B34">
              <w:rPr>
                <w:sz w:val="20"/>
                <w:szCs w:val="20"/>
              </w:rPr>
              <w:t xml:space="preserve"> Enterprise, SOLO</w:t>
            </w:r>
          </w:p>
        </w:tc>
      </w:tr>
      <w:tr w:rsidR="009523E2" w14:paraId="6AC67324" w14:textId="77777777" w:rsidTr="000906B5">
        <w:tc>
          <w:tcPr>
            <w:tcW w:w="9000" w:type="dxa"/>
            <w:tcBorders>
              <w:top w:val="nil"/>
            </w:tcBorders>
          </w:tcPr>
          <w:p w14:paraId="098189FC" w14:textId="77777777" w:rsidR="009523E2" w:rsidRDefault="009523E2" w:rsidP="007A4DA5">
            <w:pPr>
              <w:rPr>
                <w:b/>
                <w:sz w:val="16"/>
                <w:szCs w:val="16"/>
              </w:rPr>
            </w:pPr>
            <w:r w:rsidRPr="009523E2">
              <w:rPr>
                <w:b/>
                <w:sz w:val="16"/>
                <w:szCs w:val="16"/>
              </w:rPr>
              <w:t xml:space="preserve">Solution </w:t>
            </w:r>
            <w:proofErr w:type="spellStart"/>
            <w:r w:rsidRPr="009523E2">
              <w:rPr>
                <w:b/>
                <w:sz w:val="16"/>
                <w:szCs w:val="16"/>
              </w:rPr>
              <w:t>Decsription</w:t>
            </w:r>
            <w:proofErr w:type="spellEnd"/>
            <w:r w:rsidRPr="009523E2">
              <w:rPr>
                <w:b/>
                <w:sz w:val="16"/>
                <w:szCs w:val="16"/>
              </w:rPr>
              <w:t xml:space="preserve"> </w:t>
            </w:r>
          </w:p>
          <w:p w14:paraId="0CFCF5B1" w14:textId="77777777" w:rsidR="007A4DA5" w:rsidRPr="006654D9" w:rsidRDefault="007A4DA5" w:rsidP="007A4DA5">
            <w:pPr>
              <w:rPr>
                <w:sz w:val="20"/>
                <w:szCs w:val="20"/>
              </w:rPr>
            </w:pPr>
          </w:p>
          <w:p w14:paraId="6AC67323" w14:textId="7FB0F8A5" w:rsidR="007A4DA5" w:rsidRPr="007A4DA5" w:rsidRDefault="00AC361E" w:rsidP="007A4DA5">
            <w:pPr>
              <w:rPr>
                <w:b/>
                <w:sz w:val="16"/>
                <w:szCs w:val="16"/>
              </w:rPr>
            </w:pPr>
            <w:r w:rsidRPr="006654D9">
              <w:rPr>
                <w:sz w:val="20"/>
                <w:szCs w:val="20"/>
              </w:rPr>
              <w:t>Expose RDM data (Bad words</w:t>
            </w:r>
            <w:proofErr w:type="gramStart"/>
            <w:r w:rsidRPr="006654D9">
              <w:rPr>
                <w:sz w:val="20"/>
                <w:szCs w:val="20"/>
              </w:rPr>
              <w:t>)  from</w:t>
            </w:r>
            <w:proofErr w:type="gramEnd"/>
            <w:r w:rsidRPr="006654D9">
              <w:rPr>
                <w:sz w:val="20"/>
                <w:szCs w:val="20"/>
              </w:rPr>
              <w:t xml:space="preserve">  SOLO thru Enterprise se</w:t>
            </w:r>
            <w:r w:rsidR="006654D9">
              <w:rPr>
                <w:sz w:val="20"/>
                <w:szCs w:val="20"/>
              </w:rPr>
              <w:t>rvice</w:t>
            </w:r>
            <w:r w:rsidRPr="006654D9">
              <w:rPr>
                <w:sz w:val="20"/>
                <w:szCs w:val="20"/>
              </w:rPr>
              <w:t xml:space="preserve"> to UI.</w:t>
            </w:r>
            <w:ins w:id="4" w:author="Jonathan Andrews" w:date="2016-03-14T14:18:00Z">
              <w:r w:rsidR="00A17942">
                <w:rPr>
                  <w:sz w:val="20"/>
                  <w:szCs w:val="20"/>
                </w:rPr>
                <w:t xml:space="preserve">  Update RDM ETL routines to resolve end-date error.  Add index(s) for performance as required.</w:t>
              </w:r>
            </w:ins>
          </w:p>
        </w:tc>
      </w:tr>
      <w:tr w:rsidR="009523E2" w:rsidRPr="00675DF3" w14:paraId="6AC67326" w14:textId="77777777" w:rsidTr="000906B5">
        <w:tc>
          <w:tcPr>
            <w:tcW w:w="9000" w:type="dxa"/>
            <w:tcBorders>
              <w:bottom w:val="single" w:sz="4" w:space="0" w:color="auto"/>
            </w:tcBorders>
          </w:tcPr>
          <w:p w14:paraId="5B2A4B51" w14:textId="77777777" w:rsidR="009523E2" w:rsidRPr="00675DF3" w:rsidRDefault="009523E2" w:rsidP="00CC4F43">
            <w:pPr>
              <w:spacing w:before="40" w:after="80"/>
              <w:rPr>
                <w:b/>
                <w:sz w:val="16"/>
                <w:szCs w:val="16"/>
              </w:rPr>
            </w:pPr>
            <w:r w:rsidRPr="00675DF3">
              <w:rPr>
                <w:b/>
                <w:sz w:val="16"/>
                <w:szCs w:val="16"/>
              </w:rPr>
              <w:t>Priority</w:t>
            </w:r>
          </w:p>
          <w:p w14:paraId="6AC67325" w14:textId="00985585" w:rsidR="009523E2" w:rsidRPr="00675DF3" w:rsidRDefault="009523E2" w:rsidP="00CC4F43">
            <w:pPr>
              <w:spacing w:before="40" w:after="80"/>
              <w:rPr>
                <w:b/>
                <w:sz w:val="16"/>
                <w:szCs w:val="16"/>
              </w:rPr>
            </w:pPr>
            <w:r>
              <w:t xml:space="preserve">     </w:t>
            </w:r>
            <w:r w:rsidRPr="00AC361E">
              <w:rPr>
                <w:highlight w:val="yellow"/>
              </w:rPr>
              <w:t>High</w:t>
            </w:r>
            <w:r>
              <w:tab/>
            </w:r>
            <w:r>
              <w:tab/>
              <w:t xml:space="preserve"> </w:t>
            </w:r>
            <w:r w:rsidRPr="00AC361E">
              <w:t>Medium</w:t>
            </w:r>
            <w:r>
              <w:tab/>
              <w:t xml:space="preserve"> Low</w:t>
            </w:r>
          </w:p>
        </w:tc>
      </w:tr>
      <w:tr w:rsidR="009523E2" w14:paraId="6AC67329" w14:textId="77777777" w:rsidTr="000906B5">
        <w:tc>
          <w:tcPr>
            <w:tcW w:w="9000" w:type="dxa"/>
            <w:tcBorders>
              <w:bottom w:val="nil"/>
            </w:tcBorders>
          </w:tcPr>
          <w:p w14:paraId="6AC67328" w14:textId="6F1582CA" w:rsidR="009523E2" w:rsidRPr="00CB08C2" w:rsidRDefault="009523E2" w:rsidP="00BF62CF">
            <w:pPr>
              <w:rPr>
                <w:sz w:val="20"/>
                <w:szCs w:val="20"/>
              </w:rPr>
            </w:pPr>
            <w:r w:rsidRPr="00675DF3">
              <w:rPr>
                <w:b/>
                <w:sz w:val="16"/>
                <w:szCs w:val="16"/>
              </w:rPr>
              <w:t>Impact of Not Making Change</w:t>
            </w:r>
          </w:p>
        </w:tc>
      </w:tr>
      <w:tr w:rsidR="009523E2" w14:paraId="22D30DA7" w14:textId="77777777" w:rsidTr="00675DF3">
        <w:tc>
          <w:tcPr>
            <w:tcW w:w="9000" w:type="dxa"/>
            <w:tcBorders>
              <w:top w:val="nil"/>
            </w:tcBorders>
          </w:tcPr>
          <w:p w14:paraId="15BF7698" w14:textId="77777777" w:rsidR="009523E2" w:rsidRDefault="009523E2" w:rsidP="00BF62CF">
            <w:pPr>
              <w:rPr>
                <w:sz w:val="20"/>
                <w:szCs w:val="20"/>
              </w:rPr>
            </w:pPr>
          </w:p>
          <w:p w14:paraId="12D2DA8C" w14:textId="752F0A03" w:rsidR="00AC361E" w:rsidRPr="00CB08C2" w:rsidRDefault="00AC361E" w:rsidP="00AC3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Charter will open itself  to potential legal </w:t>
            </w:r>
            <w:del w:id="5" w:author="Jonathan Andrews" w:date="2016-03-14T14:17:00Z">
              <w:r w:rsidDel="00A17942">
                <w:rPr>
                  <w:sz w:val="20"/>
                  <w:szCs w:val="20"/>
                </w:rPr>
                <w:delText>liabiity</w:delText>
              </w:r>
            </w:del>
            <w:ins w:id="6" w:author="Jonathan Andrews" w:date="2016-03-14T14:17:00Z">
              <w:r w:rsidR="00A17942">
                <w:rPr>
                  <w:sz w:val="20"/>
                  <w:szCs w:val="20"/>
                </w:rPr>
                <w:t>liability</w:t>
              </w:r>
            </w:ins>
          </w:p>
          <w:p w14:paraId="7BBD28CC" w14:textId="77777777" w:rsidR="009523E2" w:rsidRPr="00CB08C2" w:rsidRDefault="009523E2" w:rsidP="00AC361E">
            <w:pPr>
              <w:rPr>
                <w:sz w:val="20"/>
                <w:szCs w:val="20"/>
              </w:rPr>
            </w:pPr>
          </w:p>
        </w:tc>
      </w:tr>
    </w:tbl>
    <w:p w14:paraId="6AC6732A" w14:textId="77777777" w:rsidR="003E4B6D" w:rsidRDefault="003E4B6D" w:rsidP="00F57D4B">
      <w:pPr>
        <w:pStyle w:val="NoSpacing"/>
      </w:pPr>
    </w:p>
    <w:p w14:paraId="6AC6732B" w14:textId="77777777" w:rsidR="003E4B6D" w:rsidRDefault="003E4B6D">
      <w:r>
        <w:br w:type="page"/>
      </w:r>
    </w:p>
    <w:p w14:paraId="6AC6732C" w14:textId="77777777" w:rsidR="00D11B2E" w:rsidRDefault="00D11B2E" w:rsidP="00F57D4B">
      <w:pPr>
        <w:pStyle w:val="NoSpacing"/>
      </w:pPr>
    </w:p>
    <w:tbl>
      <w:tblPr>
        <w:tblStyle w:val="TableGrid"/>
        <w:tblW w:w="9000" w:type="dxa"/>
        <w:tblInd w:w="468" w:type="dxa"/>
        <w:tblLook w:val="04A0" w:firstRow="1" w:lastRow="0" w:firstColumn="1" w:lastColumn="0" w:noHBand="0" w:noVBand="1"/>
      </w:tblPr>
      <w:tblGrid>
        <w:gridCol w:w="9000"/>
      </w:tblGrid>
      <w:tr w:rsidR="009A76BE" w:rsidRPr="00675DF3" w14:paraId="6AC6732E" w14:textId="77777777" w:rsidTr="006C75B2">
        <w:tc>
          <w:tcPr>
            <w:tcW w:w="90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C6732D" w14:textId="70E203C3" w:rsidR="009A76BE" w:rsidRPr="00675DF3" w:rsidRDefault="006C75B2" w:rsidP="000906B5">
            <w:pPr>
              <w:spacing w:before="60" w:after="60"/>
              <w:jc w:val="center"/>
              <w:rPr>
                <w:b/>
              </w:rPr>
            </w:pPr>
            <w:r w:rsidRPr="006C75B2">
              <w:rPr>
                <w:b/>
              </w:rPr>
              <w:t>Impact Assessment</w:t>
            </w:r>
          </w:p>
        </w:tc>
      </w:tr>
      <w:tr w:rsidR="00F57D4B" w14:paraId="6AC67331" w14:textId="77777777" w:rsidTr="000906B5">
        <w:tc>
          <w:tcPr>
            <w:tcW w:w="9000" w:type="dxa"/>
          </w:tcPr>
          <w:p w14:paraId="6AC6732F" w14:textId="77777777" w:rsidR="00F57D4B" w:rsidRPr="00675DF3" w:rsidRDefault="00F57D4B" w:rsidP="007E730C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Impact on Program or Dependent Projects/Programs</w:t>
            </w:r>
          </w:p>
          <w:p w14:paraId="6AC67330" w14:textId="29D800CF" w:rsidR="00F57D4B" w:rsidRPr="00CB08C2" w:rsidRDefault="00757372" w:rsidP="000906B5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GO UI</w:t>
            </w:r>
          </w:p>
        </w:tc>
      </w:tr>
      <w:tr w:rsidR="0048168E" w14:paraId="57EFF4F3" w14:textId="77777777" w:rsidTr="000906B5">
        <w:tc>
          <w:tcPr>
            <w:tcW w:w="9000" w:type="dxa"/>
          </w:tcPr>
          <w:p w14:paraId="7E869718" w14:textId="69F3FA41" w:rsidR="0048168E" w:rsidRDefault="0048168E" w:rsidP="0048168E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Level of Effort  to complete Design, Development and SIT (LOE in calendar days):</w:t>
            </w:r>
          </w:p>
          <w:p w14:paraId="3E16FADC" w14:textId="77777777" w:rsidR="00AC361E" w:rsidRPr="006654D9" w:rsidRDefault="00637585" w:rsidP="00A31DC9">
            <w:pPr>
              <w:tabs>
                <w:tab w:val="left" w:pos="4932"/>
              </w:tabs>
              <w:spacing w:before="40" w:after="80"/>
              <w:rPr>
                <w:b/>
                <w:sz w:val="20"/>
                <w:szCs w:val="20"/>
              </w:rPr>
            </w:pPr>
            <w:proofErr w:type="spellStart"/>
            <w:r w:rsidRPr="006654D9">
              <w:rPr>
                <w:b/>
                <w:sz w:val="20"/>
                <w:szCs w:val="20"/>
                <w:highlight w:val="yellow"/>
              </w:rPr>
              <w:t>Xavient</w:t>
            </w:r>
            <w:proofErr w:type="spellEnd"/>
            <w:r w:rsidRPr="006654D9">
              <w:rPr>
                <w:b/>
                <w:sz w:val="20"/>
                <w:szCs w:val="20"/>
                <w:highlight w:val="yellow"/>
              </w:rPr>
              <w:t>:-</w:t>
            </w:r>
          </w:p>
          <w:p w14:paraId="13255181" w14:textId="50CFAA07" w:rsidR="00AC361E" w:rsidRPr="006654D9" w:rsidRDefault="00AC361E" w:rsidP="00A31DC9">
            <w:pPr>
              <w:tabs>
                <w:tab w:val="left" w:pos="4932"/>
              </w:tabs>
              <w:spacing w:before="40" w:after="80"/>
              <w:rPr>
                <w:sz w:val="20"/>
                <w:szCs w:val="20"/>
              </w:rPr>
            </w:pPr>
            <w:r w:rsidRPr="006654D9">
              <w:rPr>
                <w:sz w:val="20"/>
                <w:szCs w:val="20"/>
              </w:rPr>
              <w:t xml:space="preserve">Design – </w:t>
            </w:r>
            <w:r w:rsidR="006654D9" w:rsidRPr="006654D9">
              <w:rPr>
                <w:sz w:val="20"/>
                <w:szCs w:val="20"/>
              </w:rPr>
              <w:t xml:space="preserve"> </w:t>
            </w:r>
            <w:r w:rsidRPr="006654D9">
              <w:rPr>
                <w:sz w:val="20"/>
                <w:szCs w:val="20"/>
              </w:rPr>
              <w:t>3 days</w:t>
            </w:r>
          </w:p>
          <w:p w14:paraId="6964CCA6" w14:textId="70592FC2" w:rsidR="006654D9" w:rsidRPr="006654D9" w:rsidRDefault="006654D9" w:rsidP="00A31DC9">
            <w:pPr>
              <w:tabs>
                <w:tab w:val="left" w:pos="4932"/>
              </w:tabs>
              <w:spacing w:before="4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– 3 days (</w:t>
            </w:r>
            <w:r w:rsidRPr="006654D9">
              <w:rPr>
                <w:sz w:val="20"/>
                <w:szCs w:val="20"/>
              </w:rPr>
              <w:t xml:space="preserve">Fix the ETL end date problem (1999) </w:t>
            </w:r>
          </w:p>
          <w:p w14:paraId="6D080448" w14:textId="77777777" w:rsidR="00AC361E" w:rsidRPr="006654D9" w:rsidRDefault="00AC361E" w:rsidP="00A31DC9">
            <w:pPr>
              <w:tabs>
                <w:tab w:val="left" w:pos="4932"/>
              </w:tabs>
              <w:spacing w:before="40" w:after="80"/>
              <w:rPr>
                <w:sz w:val="20"/>
                <w:szCs w:val="20"/>
              </w:rPr>
            </w:pPr>
            <w:r w:rsidRPr="006654D9">
              <w:rPr>
                <w:sz w:val="20"/>
                <w:szCs w:val="20"/>
              </w:rPr>
              <w:t xml:space="preserve">Development – 3 days </w:t>
            </w:r>
          </w:p>
          <w:p w14:paraId="11D81DD2" w14:textId="07AD42AB" w:rsidR="006654D9" w:rsidRPr="006654D9" w:rsidRDefault="006654D9" w:rsidP="00A31DC9">
            <w:pPr>
              <w:tabs>
                <w:tab w:val="left" w:pos="4932"/>
              </w:tabs>
              <w:spacing w:before="40"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 -  </w:t>
            </w:r>
            <w:r w:rsidR="008F055B">
              <w:rPr>
                <w:sz w:val="20"/>
                <w:szCs w:val="20"/>
              </w:rPr>
              <w:t>3</w:t>
            </w:r>
            <w:r w:rsidR="00AC361E" w:rsidRPr="006654D9">
              <w:rPr>
                <w:sz w:val="20"/>
                <w:szCs w:val="20"/>
              </w:rPr>
              <w:t xml:space="preserve"> </w:t>
            </w:r>
          </w:p>
          <w:p w14:paraId="06E0679F" w14:textId="58A3070D" w:rsidR="00AC361E" w:rsidRPr="006654D9" w:rsidRDefault="006654D9" w:rsidP="00A31DC9">
            <w:pPr>
              <w:tabs>
                <w:tab w:val="left" w:pos="4932"/>
              </w:tabs>
              <w:spacing w:before="40" w:after="80"/>
              <w:rPr>
                <w:sz w:val="20"/>
                <w:szCs w:val="20"/>
              </w:rPr>
            </w:pPr>
            <w:r w:rsidRPr="006654D9">
              <w:rPr>
                <w:sz w:val="20"/>
                <w:szCs w:val="20"/>
              </w:rPr>
              <w:t>T</w:t>
            </w:r>
            <w:r w:rsidR="008F055B">
              <w:rPr>
                <w:sz w:val="20"/>
                <w:szCs w:val="20"/>
              </w:rPr>
              <w:t>MO  - 3</w:t>
            </w:r>
            <w:r w:rsidRPr="006654D9">
              <w:rPr>
                <w:sz w:val="20"/>
                <w:szCs w:val="20"/>
              </w:rPr>
              <w:t xml:space="preserve"> days </w:t>
            </w:r>
            <w:r w:rsidR="00AC361E" w:rsidRPr="006654D9">
              <w:rPr>
                <w:sz w:val="20"/>
                <w:szCs w:val="20"/>
              </w:rPr>
              <w:t xml:space="preserve"> </w:t>
            </w:r>
          </w:p>
          <w:p w14:paraId="27F97714" w14:textId="77777777" w:rsidR="008F055B" w:rsidRDefault="008F055B" w:rsidP="00A31DC9">
            <w:pPr>
              <w:tabs>
                <w:tab w:val="left" w:pos="4932"/>
              </w:tabs>
              <w:spacing w:before="40" w:after="80"/>
              <w:rPr>
                <w:b/>
                <w:sz w:val="20"/>
                <w:szCs w:val="20"/>
              </w:rPr>
            </w:pPr>
          </w:p>
          <w:p w14:paraId="46E31FFA" w14:textId="1241E201" w:rsidR="0048168E" w:rsidRPr="006654D9" w:rsidRDefault="008F055B" w:rsidP="00A31DC9">
            <w:pPr>
              <w:tabs>
                <w:tab w:val="left" w:pos="4932"/>
              </w:tabs>
              <w:spacing w:before="40" w:after="8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Total: 12</w:t>
            </w:r>
            <w:r w:rsidR="00E55D0D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days </w:t>
            </w:r>
            <w:r w:rsidR="00A31DC9" w:rsidRPr="006654D9">
              <w:rPr>
                <w:b/>
                <w:sz w:val="20"/>
                <w:szCs w:val="20"/>
              </w:rPr>
              <w:tab/>
            </w:r>
          </w:p>
          <w:p w14:paraId="2BB74775" w14:textId="371B4BEB" w:rsidR="00757372" w:rsidRPr="006654D9" w:rsidRDefault="00757372" w:rsidP="0048168E">
            <w:pPr>
              <w:spacing w:before="40" w:after="80"/>
              <w:rPr>
                <w:b/>
                <w:sz w:val="20"/>
                <w:szCs w:val="20"/>
              </w:rPr>
            </w:pPr>
          </w:p>
          <w:p w14:paraId="3EB743F8" w14:textId="0665FE44" w:rsidR="00757372" w:rsidRPr="006654D9" w:rsidRDefault="006654D9" w:rsidP="0048168E">
            <w:pPr>
              <w:spacing w:before="40" w:after="80"/>
              <w:rPr>
                <w:b/>
                <w:sz w:val="20"/>
                <w:szCs w:val="20"/>
              </w:rPr>
            </w:pPr>
            <w:proofErr w:type="spellStart"/>
            <w:r w:rsidRPr="006654D9">
              <w:rPr>
                <w:b/>
                <w:sz w:val="20"/>
                <w:szCs w:val="20"/>
                <w:highlight w:val="yellow"/>
              </w:rPr>
              <w:t>Amdoc</w:t>
            </w:r>
            <w:proofErr w:type="spellEnd"/>
            <w:r w:rsidRPr="006654D9">
              <w:rPr>
                <w:b/>
                <w:sz w:val="20"/>
                <w:szCs w:val="20"/>
                <w:highlight w:val="yellow"/>
              </w:rPr>
              <w:t xml:space="preserve"> is not required</w:t>
            </w:r>
          </w:p>
          <w:p w14:paraId="0848479D" w14:textId="68437258" w:rsidR="0048168E" w:rsidRDefault="0048168E" w:rsidP="0048168E">
            <w:pPr>
              <w:spacing w:before="40" w:after="80"/>
              <w:rPr>
                <w:b/>
                <w:sz w:val="16"/>
                <w:szCs w:val="16"/>
              </w:rPr>
            </w:pPr>
          </w:p>
        </w:tc>
      </w:tr>
      <w:tr w:rsidR="00F57D4B" w14:paraId="6AC67334" w14:textId="77777777" w:rsidTr="000906B5">
        <w:tc>
          <w:tcPr>
            <w:tcW w:w="9000" w:type="dxa"/>
          </w:tcPr>
          <w:p w14:paraId="6AC67332" w14:textId="77777777" w:rsidR="00F57D4B" w:rsidRPr="00675DF3" w:rsidRDefault="00F57D4B" w:rsidP="007E730C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Impact on Application Architecture</w:t>
            </w:r>
          </w:p>
          <w:p w14:paraId="6AC67333" w14:textId="28A0014A" w:rsidR="00F57D4B" w:rsidRPr="00CB08C2" w:rsidRDefault="00757372" w:rsidP="00A17942">
            <w:pPr>
              <w:spacing w:after="120"/>
              <w:rPr>
                <w:sz w:val="20"/>
              </w:rPr>
            </w:pPr>
            <w:proofErr w:type="spellStart"/>
            <w:r>
              <w:rPr>
                <w:sz w:val="20"/>
              </w:rPr>
              <w:t>Xavient</w:t>
            </w:r>
            <w:proofErr w:type="spellEnd"/>
            <w:r>
              <w:rPr>
                <w:sz w:val="20"/>
              </w:rPr>
              <w:t xml:space="preserve"> </w:t>
            </w:r>
            <w:del w:id="7" w:author="Jonathan Andrews" w:date="2016-03-14T14:17:00Z">
              <w:r w:rsidDel="00A17942">
                <w:rPr>
                  <w:sz w:val="20"/>
                </w:rPr>
                <w:delText>and Amdocs</w:delText>
              </w:r>
            </w:del>
          </w:p>
        </w:tc>
      </w:tr>
      <w:tr w:rsidR="006C75B2" w14:paraId="6AC67337" w14:textId="77777777" w:rsidTr="006C75B2">
        <w:tc>
          <w:tcPr>
            <w:tcW w:w="9000" w:type="dxa"/>
          </w:tcPr>
          <w:p w14:paraId="6AC67335" w14:textId="77777777" w:rsidR="006C75B2" w:rsidRPr="00675DF3" w:rsidRDefault="00F57D4B" w:rsidP="007E730C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Impact on </w:t>
            </w:r>
            <w:r w:rsidR="006C75B2">
              <w:rPr>
                <w:b/>
                <w:sz w:val="16"/>
                <w:szCs w:val="16"/>
              </w:rPr>
              <w:t>Schedule</w:t>
            </w:r>
          </w:p>
          <w:p w14:paraId="6AC67336" w14:textId="4B8EB760" w:rsidR="006C75B2" w:rsidRPr="00CB08C2" w:rsidRDefault="009523E2" w:rsidP="000906B5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6C75B2" w14:paraId="6AC6733A" w14:textId="77777777" w:rsidTr="006C75B2">
        <w:tc>
          <w:tcPr>
            <w:tcW w:w="9000" w:type="dxa"/>
          </w:tcPr>
          <w:p w14:paraId="6AC67338" w14:textId="77777777" w:rsidR="006C75B2" w:rsidRPr="00675DF3" w:rsidRDefault="00F57D4B" w:rsidP="007E730C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Impact on </w:t>
            </w:r>
            <w:r w:rsidR="006C75B2">
              <w:rPr>
                <w:b/>
                <w:sz w:val="16"/>
                <w:szCs w:val="16"/>
              </w:rPr>
              <w:t>Budget</w:t>
            </w:r>
          </w:p>
          <w:p w14:paraId="6AC67339" w14:textId="3D1DB6D1" w:rsidR="006C75B2" w:rsidRPr="00CB08C2" w:rsidRDefault="009523E2" w:rsidP="000906B5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6C75B2" w14:paraId="6AC6733D" w14:textId="77777777" w:rsidTr="006C75B2">
        <w:tc>
          <w:tcPr>
            <w:tcW w:w="9000" w:type="dxa"/>
          </w:tcPr>
          <w:p w14:paraId="6AC6733B" w14:textId="77777777" w:rsidR="006C75B2" w:rsidRPr="00675DF3" w:rsidRDefault="00F57D4B" w:rsidP="007E730C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Impact on </w:t>
            </w:r>
            <w:r w:rsidR="006C75B2">
              <w:rPr>
                <w:b/>
                <w:sz w:val="16"/>
                <w:szCs w:val="16"/>
              </w:rPr>
              <w:t>Resources</w:t>
            </w:r>
          </w:p>
          <w:p w14:paraId="6AC6733C" w14:textId="37FB3AB4" w:rsidR="006C75B2" w:rsidRPr="00CB08C2" w:rsidRDefault="009523E2" w:rsidP="000906B5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None </w:t>
            </w:r>
          </w:p>
        </w:tc>
      </w:tr>
      <w:tr w:rsidR="00023E72" w14:paraId="7156358B" w14:textId="77777777" w:rsidTr="006C75B2">
        <w:tc>
          <w:tcPr>
            <w:tcW w:w="9000" w:type="dxa"/>
          </w:tcPr>
          <w:p w14:paraId="13510524" w14:textId="0B006C23" w:rsidR="00023E72" w:rsidRDefault="00023E72" w:rsidP="007E730C">
            <w:pPr>
              <w:spacing w:before="40" w:after="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Assumptions</w:t>
            </w:r>
          </w:p>
          <w:p w14:paraId="4F1B9CAB" w14:textId="77777777" w:rsidR="00023E72" w:rsidRPr="00CB08C2" w:rsidRDefault="00023E72" w:rsidP="007E730C">
            <w:pPr>
              <w:spacing w:before="40" w:after="80"/>
              <w:rPr>
                <w:b/>
                <w:sz w:val="20"/>
                <w:szCs w:val="16"/>
              </w:rPr>
            </w:pPr>
          </w:p>
        </w:tc>
      </w:tr>
    </w:tbl>
    <w:p w14:paraId="6AC6737A" w14:textId="06ADAAFD" w:rsidR="002A5E02" w:rsidRDefault="002A5E02"/>
    <w:p w14:paraId="37954896" w14:textId="77777777" w:rsidR="00262F4A" w:rsidRDefault="00262F4A"/>
    <w:p w14:paraId="750E66AD" w14:textId="77777777" w:rsidR="00262F4A" w:rsidRDefault="00262F4A"/>
    <w:p w14:paraId="4485DFED" w14:textId="77777777" w:rsidR="00262F4A" w:rsidRDefault="00262F4A"/>
    <w:p w14:paraId="5EEC6249" w14:textId="77777777" w:rsidR="00262F4A" w:rsidRDefault="00262F4A"/>
    <w:p w14:paraId="2D836688" w14:textId="77777777" w:rsidR="00262F4A" w:rsidRDefault="00262F4A"/>
    <w:p w14:paraId="25014B58" w14:textId="77777777" w:rsidR="00262F4A" w:rsidRDefault="00262F4A"/>
    <w:p w14:paraId="0C7663BA" w14:textId="77777777" w:rsidR="00262F4A" w:rsidRDefault="00262F4A"/>
    <w:p w14:paraId="6AC6737B" w14:textId="1F08F7B7" w:rsidR="006C75B2" w:rsidRDefault="001E508D" w:rsidP="00262F4A">
      <w:pPr>
        <w:pStyle w:val="Heading1"/>
        <w:ind w:left="360"/>
      </w:pPr>
      <w:bookmarkStart w:id="8" w:name="_GoBack"/>
      <w:bookmarkEnd w:id="8"/>
      <w:r>
        <w:lastRenderedPageBreak/>
        <w:t xml:space="preserve">Notes </w:t>
      </w:r>
    </w:p>
    <w:p w14:paraId="6AC67421" w14:textId="5C3A807D" w:rsidR="002D7CC7" w:rsidRDefault="00A31DC9" w:rsidP="00262F4A">
      <w:pPr>
        <w:rPr>
          <w:rFonts w:ascii="Calibri" w:eastAsia="Times New Roman" w:hAnsi="Calibri"/>
          <w:color w:val="1F497D"/>
        </w:rPr>
      </w:pPr>
      <w:r>
        <w:tab/>
      </w:r>
    </w:p>
    <w:p w14:paraId="31420ACA" w14:textId="680A3C60" w:rsidR="00262F4A" w:rsidRDefault="00262F4A" w:rsidP="00262F4A">
      <w:proofErr w:type="gramStart"/>
      <w:r>
        <w:t xml:space="preserve">From </w:t>
      </w:r>
      <w:del w:id="9" w:author="Jonathan Andrews" w:date="2016-03-14T14:17:00Z">
        <w:r w:rsidDel="00A17942">
          <w:delText xml:space="preserve">John </w:delText>
        </w:r>
      </w:del>
      <w:ins w:id="10" w:author="Jonathan Andrews" w:date="2016-03-14T14:17:00Z">
        <w:r w:rsidR="00A17942">
          <w:t>Jonathan</w:t>
        </w:r>
        <w:r w:rsidR="00A17942">
          <w:t xml:space="preserve"> </w:t>
        </w:r>
      </w:ins>
      <w:r>
        <w:t>Andrews…..</w:t>
      </w:r>
      <w:proofErr w:type="gramEnd"/>
    </w:p>
    <w:p w14:paraId="4DA4C1AC" w14:textId="77777777" w:rsidR="00262F4A" w:rsidRDefault="00262F4A" w:rsidP="00262F4A">
      <w:r>
        <w:t>We had a meeting yesterday afternoon with Alcott, Hanrahan, L’Ecuyer, Kessler, et al to discuss persistence for Gateway going forward.  Our going-in position was that we would use the RDM Bad Words list as the first item to populate a new Gateway ODS.  Due to timing (and other) considerations, this will not be possible; we will need to retrieve the Bad Words list from SOLO to meet the GO R2 timelines.</w:t>
      </w:r>
    </w:p>
    <w:p w14:paraId="44A6B89A" w14:textId="77777777" w:rsidR="00262F4A" w:rsidRDefault="00262F4A" w:rsidP="00262F4A"/>
    <w:p w14:paraId="4B04D2F9" w14:textId="77777777" w:rsidR="00262F4A" w:rsidRDefault="00262F4A" w:rsidP="00262F4A">
      <w:r>
        <w:t>This will involve creating and orchestrating calls through the UI, Web API, Enterprise Service</w:t>
      </w:r>
      <w:proofErr w:type="gramStart"/>
      <w:r>
        <w:t>,  and</w:t>
      </w:r>
      <w:proofErr w:type="gramEnd"/>
      <w:r>
        <w:t xml:space="preserve"> SOLO Data layers; I believe we can omit JESI for this call – Jim feel free to correct me if you think they need to be included.</w:t>
      </w:r>
    </w:p>
    <w:p w14:paraId="3A684CE8" w14:textId="711D426C" w:rsidR="00262F4A" w:rsidRPr="00262F4A" w:rsidRDefault="00262F4A" w:rsidP="00262F4A">
      <w:pPr>
        <w:rPr>
          <w:rFonts w:ascii="Calibri" w:eastAsia="Times New Roman" w:hAnsi="Calibri"/>
          <w:color w:val="1F497D"/>
        </w:rPr>
      </w:pPr>
      <w:r>
        <w:rPr>
          <w:noProof/>
        </w:rPr>
        <w:drawing>
          <wp:inline distT="0" distB="0" distL="0" distR="0" wp14:anchorId="0F215BD3" wp14:editId="0DCC5E95">
            <wp:extent cx="600456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32C7" w14:textId="77777777" w:rsidR="00262F4A" w:rsidRDefault="00262F4A" w:rsidP="00262F4A">
      <w:pPr>
        <w:rPr>
          <w:color w:val="1F497D"/>
        </w:rPr>
      </w:pPr>
      <w:proofErr w:type="gramStart"/>
      <w:r>
        <w:rPr>
          <w:color w:val="1F497D"/>
        </w:rPr>
        <w:t>select</w:t>
      </w:r>
      <w:proofErr w:type="gramEnd"/>
      <w:r>
        <w:rPr>
          <w:color w:val="1F497D"/>
        </w:rPr>
        <w:t xml:space="preserve"> description from </w:t>
      </w:r>
      <w:proofErr w:type="spellStart"/>
      <w:r>
        <w:rPr>
          <w:color w:val="1F497D"/>
        </w:rPr>
        <w:t>t_rdm_reference_cd</w:t>
      </w:r>
      <w:proofErr w:type="spellEnd"/>
      <w:r>
        <w:rPr>
          <w:color w:val="1F497D"/>
        </w:rPr>
        <w:t xml:space="preserve"> </w:t>
      </w:r>
    </w:p>
    <w:p w14:paraId="1BB7D59C" w14:textId="77777777" w:rsidR="00262F4A" w:rsidRDefault="00262F4A" w:rsidP="00262F4A">
      <w:pPr>
        <w:rPr>
          <w:color w:val="1F497D"/>
        </w:rPr>
      </w:pPr>
      <w:r>
        <w:rPr>
          <w:color w:val="1F497D"/>
        </w:rPr>
        <w:t xml:space="preserve">  </w:t>
      </w:r>
      <w:proofErr w:type="gramStart"/>
      <w:r>
        <w:rPr>
          <w:color w:val="1F497D"/>
        </w:rPr>
        <w:t>where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code_name</w:t>
      </w:r>
      <w:proofErr w:type="spellEnd"/>
      <w:r>
        <w:rPr>
          <w:color w:val="1F497D"/>
        </w:rPr>
        <w:t xml:space="preserve"> = '</w:t>
      </w:r>
      <w:proofErr w:type="spellStart"/>
      <w:r>
        <w:rPr>
          <w:color w:val="1F497D"/>
        </w:rPr>
        <w:t>Bad_Words_List</w:t>
      </w:r>
      <w:proofErr w:type="spellEnd"/>
      <w:r>
        <w:rPr>
          <w:color w:val="1F497D"/>
        </w:rPr>
        <w:t xml:space="preserve">'  </w:t>
      </w:r>
      <w:r>
        <w:rPr>
          <w:i/>
          <w:color w:val="76923C"/>
        </w:rPr>
        <w:t xml:space="preserve">-- Redundant with </w:t>
      </w:r>
      <w:proofErr w:type="spellStart"/>
      <w:r>
        <w:rPr>
          <w:i/>
          <w:color w:val="76923C"/>
        </w:rPr>
        <w:t>code_set_id</w:t>
      </w:r>
      <w:proofErr w:type="spellEnd"/>
      <w:r>
        <w:rPr>
          <w:i/>
          <w:color w:val="76923C"/>
        </w:rPr>
        <w:t>; use whichever is indexed</w:t>
      </w:r>
    </w:p>
    <w:p w14:paraId="768A88ED" w14:textId="77777777" w:rsidR="00262F4A" w:rsidRDefault="00262F4A" w:rsidP="00262F4A">
      <w:pPr>
        <w:rPr>
          <w:color w:val="1F497D"/>
        </w:rPr>
      </w:pPr>
      <w:r>
        <w:rPr>
          <w:color w:val="1F497D"/>
        </w:rPr>
        <w:t xml:space="preserve">  </w:t>
      </w:r>
      <w:proofErr w:type="gramStart"/>
      <w:r>
        <w:rPr>
          <w:color w:val="1F497D"/>
        </w:rPr>
        <w:t>and</w:t>
      </w:r>
      <w:proofErr w:type="gramEnd"/>
      <w:r>
        <w:rPr>
          <w:color w:val="1F497D"/>
        </w:rPr>
        <w:t xml:space="preserve">   </w:t>
      </w:r>
      <w:proofErr w:type="spellStart"/>
      <w:r>
        <w:rPr>
          <w:color w:val="1F497D"/>
        </w:rPr>
        <w:t>code_set_id</w:t>
      </w:r>
      <w:proofErr w:type="spellEnd"/>
      <w:r>
        <w:rPr>
          <w:color w:val="1F497D"/>
        </w:rPr>
        <w:t xml:space="preserve"> = 11104           </w:t>
      </w:r>
      <w:r>
        <w:rPr>
          <w:i/>
          <w:color w:val="76923C"/>
        </w:rPr>
        <w:t xml:space="preserve">-- Redundant with </w:t>
      </w:r>
      <w:proofErr w:type="spellStart"/>
      <w:r>
        <w:rPr>
          <w:i/>
          <w:color w:val="76923C"/>
        </w:rPr>
        <w:t>code_name</w:t>
      </w:r>
      <w:proofErr w:type="spellEnd"/>
      <w:r>
        <w:rPr>
          <w:i/>
          <w:color w:val="76923C"/>
        </w:rPr>
        <w:t>; use whichever is indexed</w:t>
      </w:r>
    </w:p>
    <w:p w14:paraId="3BB3E256" w14:textId="77777777" w:rsidR="00262F4A" w:rsidRDefault="00262F4A" w:rsidP="00262F4A">
      <w:pPr>
        <w:rPr>
          <w:color w:val="1F497D"/>
        </w:rPr>
      </w:pPr>
      <w:r>
        <w:rPr>
          <w:color w:val="1F497D"/>
        </w:rPr>
        <w:t xml:space="preserve">  </w:t>
      </w:r>
      <w:proofErr w:type="gramStart"/>
      <w:r>
        <w:rPr>
          <w:color w:val="1F497D"/>
        </w:rPr>
        <w:t>and</w:t>
      </w:r>
      <w:proofErr w:type="gramEnd"/>
      <w:r>
        <w:rPr>
          <w:color w:val="1F497D"/>
        </w:rPr>
        <w:t xml:space="preserve">   </w:t>
      </w:r>
      <w:proofErr w:type="spellStart"/>
      <w:r>
        <w:rPr>
          <w:color w:val="1F497D"/>
        </w:rPr>
        <w:t>end_date</w:t>
      </w:r>
      <w:proofErr w:type="spellEnd"/>
      <w:r>
        <w:rPr>
          <w:color w:val="1F497D"/>
        </w:rPr>
        <w:t>&gt;</w:t>
      </w:r>
      <w:proofErr w:type="spellStart"/>
      <w:r>
        <w:rPr>
          <w:color w:val="1F497D"/>
        </w:rPr>
        <w:t>sysdate</w:t>
      </w:r>
      <w:proofErr w:type="spellEnd"/>
      <w:r>
        <w:rPr>
          <w:color w:val="1F497D"/>
        </w:rPr>
        <w:t xml:space="preserve">;             </w:t>
      </w:r>
      <w:r>
        <w:rPr>
          <w:i/>
          <w:color w:val="76923C"/>
        </w:rPr>
        <w:t xml:space="preserve">-- Need to update ETL; current </w:t>
      </w:r>
      <w:proofErr w:type="spellStart"/>
      <w:r>
        <w:rPr>
          <w:i/>
          <w:color w:val="76923C"/>
        </w:rPr>
        <w:t>end_date</w:t>
      </w:r>
      <w:proofErr w:type="spellEnd"/>
      <w:r>
        <w:rPr>
          <w:i/>
          <w:color w:val="76923C"/>
        </w:rPr>
        <w:t xml:space="preserve"> for all values is 1999</w:t>
      </w:r>
    </w:p>
    <w:p w14:paraId="131E6AEF" w14:textId="77777777" w:rsidR="00262F4A" w:rsidRDefault="00262F4A" w:rsidP="00262F4A">
      <w:pPr>
        <w:rPr>
          <w:rFonts w:ascii="Calibri" w:eastAsia="Times New Roman" w:hAnsi="Calibri"/>
          <w:color w:val="1F497D"/>
        </w:rPr>
      </w:pPr>
    </w:p>
    <w:p w14:paraId="422A1241" w14:textId="77777777" w:rsidR="00262F4A" w:rsidRDefault="00262F4A" w:rsidP="00262F4A">
      <w:pPr>
        <w:rPr>
          <w:rFonts w:ascii="Calibri" w:eastAsia="Times New Roman" w:hAnsi="Calibri"/>
          <w:color w:val="1F497D"/>
        </w:rPr>
      </w:pPr>
    </w:p>
    <w:p w14:paraId="630B2E1D" w14:textId="77777777" w:rsidR="00262F4A" w:rsidRDefault="00262F4A" w:rsidP="00262F4A">
      <w:pPr>
        <w:rPr>
          <w:rFonts w:ascii="Calibri" w:eastAsia="Times New Roman" w:hAnsi="Calibri"/>
          <w:color w:val="1F497D"/>
        </w:rPr>
      </w:pPr>
    </w:p>
    <w:p w14:paraId="3EF4FAF5" w14:textId="77777777" w:rsidR="00262F4A" w:rsidRPr="002D7CC7" w:rsidRDefault="00262F4A" w:rsidP="00262F4A">
      <w:pPr>
        <w:rPr>
          <w:rFonts w:cs="Times New Roman"/>
          <w:sz w:val="20"/>
          <w:szCs w:val="20"/>
        </w:rPr>
      </w:pPr>
    </w:p>
    <w:p w14:paraId="6AC67422" w14:textId="77777777" w:rsidR="002D7CC7" w:rsidRPr="002D7CC7" w:rsidRDefault="002D7CC7" w:rsidP="002D7CC7">
      <w:pPr>
        <w:pStyle w:val="DocEmphasis"/>
        <w:rPr>
          <w:rFonts w:ascii="Times New Roman" w:hAnsi="Times New Roman"/>
          <w:sz w:val="20"/>
        </w:rPr>
      </w:pPr>
      <w:r w:rsidRPr="002D7CC7">
        <w:rPr>
          <w:rFonts w:ascii="Times New Roman" w:hAnsi="Times New Roman"/>
          <w:sz w:val="20"/>
        </w:rPr>
        <w:t>Approved by:</w:t>
      </w:r>
    </w:p>
    <w:p w14:paraId="6AC67423" w14:textId="77777777" w:rsidR="002D7CC7" w:rsidRPr="002D7CC7" w:rsidRDefault="002D7CC7" w:rsidP="002D7CC7">
      <w:pPr>
        <w:rPr>
          <w:rFonts w:cs="Times New Roman"/>
          <w:sz w:val="20"/>
          <w:szCs w:val="20"/>
        </w:rPr>
      </w:pPr>
    </w:p>
    <w:tbl>
      <w:tblPr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700"/>
        <w:gridCol w:w="360"/>
        <w:gridCol w:w="1206"/>
        <w:gridCol w:w="845"/>
        <w:gridCol w:w="2629"/>
        <w:gridCol w:w="360"/>
        <w:gridCol w:w="1260"/>
      </w:tblGrid>
      <w:tr w:rsidR="002D7CC7" w:rsidRPr="002D7CC7" w14:paraId="6AC6742B" w14:textId="77777777" w:rsidTr="000906B5">
        <w:tc>
          <w:tcPr>
            <w:tcW w:w="2700" w:type="dxa"/>
          </w:tcPr>
          <w:p w14:paraId="6AC67424" w14:textId="77777777" w:rsidR="002D7CC7" w:rsidRPr="002D7CC7" w:rsidRDefault="002D7CC7" w:rsidP="000906B5">
            <w:pPr>
              <w:spacing w:after="120"/>
              <w:rPr>
                <w:rFonts w:cs="Times New Roman"/>
                <w:b/>
                <w:bCs/>
                <w:sz w:val="20"/>
                <w:szCs w:val="20"/>
              </w:rPr>
            </w:pPr>
            <w:r w:rsidRPr="002D7CC7">
              <w:rPr>
                <w:rFonts w:cs="Times New Roman"/>
                <w:b/>
                <w:bCs/>
                <w:sz w:val="20"/>
                <w:szCs w:val="20"/>
              </w:rPr>
              <w:t>Business Approval</w:t>
            </w:r>
          </w:p>
        </w:tc>
        <w:tc>
          <w:tcPr>
            <w:tcW w:w="360" w:type="dxa"/>
          </w:tcPr>
          <w:p w14:paraId="6AC67425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26" w14:textId="77777777" w:rsidR="002D7CC7" w:rsidRPr="002D7CC7" w:rsidRDefault="002D7CC7" w:rsidP="00164E56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27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28" w14:textId="77777777" w:rsidR="002D7CC7" w:rsidRPr="002D7CC7" w:rsidRDefault="002D7CC7" w:rsidP="00164E56">
            <w:pPr>
              <w:spacing w:after="120"/>
              <w:rPr>
                <w:rFonts w:cs="Times New Roman"/>
                <w:b/>
                <w:bCs/>
                <w:sz w:val="20"/>
                <w:szCs w:val="20"/>
              </w:rPr>
            </w:pPr>
            <w:r w:rsidRPr="002D7CC7">
              <w:rPr>
                <w:rFonts w:cs="Times New Roman"/>
                <w:b/>
                <w:bCs/>
                <w:sz w:val="20"/>
                <w:szCs w:val="20"/>
              </w:rPr>
              <w:t>IT Approval</w:t>
            </w:r>
          </w:p>
        </w:tc>
        <w:tc>
          <w:tcPr>
            <w:tcW w:w="360" w:type="dxa"/>
          </w:tcPr>
          <w:p w14:paraId="6AC67429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2A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33" w14:textId="77777777" w:rsidTr="000906B5">
        <w:tc>
          <w:tcPr>
            <w:tcW w:w="2700" w:type="dxa"/>
          </w:tcPr>
          <w:p w14:paraId="6AC6742C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2D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2E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2F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30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31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32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3B" w14:textId="77777777" w:rsidTr="000906B5">
        <w:tc>
          <w:tcPr>
            <w:tcW w:w="2700" w:type="dxa"/>
          </w:tcPr>
          <w:p w14:paraId="6AC67434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35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36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37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38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39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3A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43" w14:textId="77777777" w:rsidTr="000906B5">
        <w:tc>
          <w:tcPr>
            <w:tcW w:w="2700" w:type="dxa"/>
            <w:tcBorders>
              <w:bottom w:val="single" w:sz="4" w:space="0" w:color="auto"/>
            </w:tcBorders>
          </w:tcPr>
          <w:p w14:paraId="6AC6743C" w14:textId="77777777" w:rsidR="002D7CC7" w:rsidRPr="002D7CC7" w:rsidRDefault="002D7CC7" w:rsidP="00164E56">
            <w:pPr>
              <w:spacing w:after="120"/>
              <w:ind w:left="-18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3D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AC6743E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3F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6AC67440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41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AC67442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4C" w14:textId="77777777" w:rsidTr="000906B5">
        <w:tc>
          <w:tcPr>
            <w:tcW w:w="2700" w:type="dxa"/>
            <w:tcBorders>
              <w:top w:val="single" w:sz="4" w:space="0" w:color="auto"/>
            </w:tcBorders>
          </w:tcPr>
          <w:p w14:paraId="6AC67444" w14:textId="77777777" w:rsidR="002D7CC7" w:rsidRPr="002D7CC7" w:rsidRDefault="002D7CC7" w:rsidP="000906B5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Requestor</w:t>
            </w:r>
          </w:p>
        </w:tc>
        <w:tc>
          <w:tcPr>
            <w:tcW w:w="360" w:type="dxa"/>
          </w:tcPr>
          <w:p w14:paraId="6AC67445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6AC67446" w14:textId="77777777" w:rsidR="002D7CC7" w:rsidRPr="002D7CC7" w:rsidRDefault="002D7CC7" w:rsidP="00164E56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845" w:type="dxa"/>
          </w:tcPr>
          <w:p w14:paraId="6AC67447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49" w14:textId="79B196DB" w:rsidR="002D7CC7" w:rsidRPr="002D7CC7" w:rsidRDefault="00DF76D4" w:rsidP="00DF76D4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Requestor</w:t>
            </w:r>
          </w:p>
        </w:tc>
        <w:tc>
          <w:tcPr>
            <w:tcW w:w="360" w:type="dxa"/>
          </w:tcPr>
          <w:p w14:paraId="6AC6744A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4B" w14:textId="77777777" w:rsidR="002D7CC7" w:rsidRPr="002D7CC7" w:rsidRDefault="002D7CC7" w:rsidP="00164E56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 w:rsidDel="00611752">
              <w:rPr>
                <w:rFonts w:cs="Times New Roman"/>
                <w:b/>
                <w:sz w:val="20"/>
                <w:szCs w:val="20"/>
              </w:rPr>
              <w:t>Date</w:t>
            </w:r>
            <w:r w:rsidRPr="002D7CC7">
              <w:rPr>
                <w:rFonts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2D7CC7" w:rsidRPr="002D7CC7" w14:paraId="6AC67454" w14:textId="77777777" w:rsidTr="000906B5">
        <w:tc>
          <w:tcPr>
            <w:tcW w:w="2700" w:type="dxa"/>
          </w:tcPr>
          <w:p w14:paraId="6AC6744D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4E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4F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50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51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52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53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5C" w14:textId="77777777" w:rsidTr="000906B5">
        <w:tc>
          <w:tcPr>
            <w:tcW w:w="2700" w:type="dxa"/>
          </w:tcPr>
          <w:p w14:paraId="6AC67455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56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57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58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59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5A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5B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64" w14:textId="77777777" w:rsidTr="000906B5">
        <w:tc>
          <w:tcPr>
            <w:tcW w:w="2700" w:type="dxa"/>
            <w:tcBorders>
              <w:bottom w:val="single" w:sz="4" w:space="0" w:color="auto"/>
            </w:tcBorders>
          </w:tcPr>
          <w:p w14:paraId="6AC6745D" w14:textId="77777777" w:rsidR="002D7CC7" w:rsidRPr="002D7CC7" w:rsidRDefault="002D7CC7" w:rsidP="00164E56">
            <w:pPr>
              <w:spacing w:after="120"/>
              <w:ind w:left="-18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5E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AC6745F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60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6AC67461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62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AC67463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6D" w14:textId="77777777" w:rsidTr="000906B5">
        <w:tc>
          <w:tcPr>
            <w:tcW w:w="2700" w:type="dxa"/>
            <w:tcBorders>
              <w:top w:val="single" w:sz="4" w:space="0" w:color="auto"/>
            </w:tcBorders>
          </w:tcPr>
          <w:p w14:paraId="6AC67465" w14:textId="4ADAF367" w:rsidR="002D7CC7" w:rsidRPr="002D7CC7" w:rsidRDefault="00DF76D4" w:rsidP="000906B5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Requestor</w:t>
            </w:r>
          </w:p>
        </w:tc>
        <w:tc>
          <w:tcPr>
            <w:tcW w:w="360" w:type="dxa"/>
          </w:tcPr>
          <w:p w14:paraId="6AC67466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6AC67467" w14:textId="77777777" w:rsidR="002D7CC7" w:rsidRPr="002D7CC7" w:rsidRDefault="002D7CC7" w:rsidP="00164E56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845" w:type="dxa"/>
          </w:tcPr>
          <w:p w14:paraId="6AC67468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6AC6746A" w14:textId="2CF556E1" w:rsidR="002D7CC7" w:rsidRPr="002D7CC7" w:rsidRDefault="00DF76D4" w:rsidP="00DF76D4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Requestor</w:t>
            </w:r>
          </w:p>
        </w:tc>
        <w:tc>
          <w:tcPr>
            <w:tcW w:w="360" w:type="dxa"/>
          </w:tcPr>
          <w:p w14:paraId="6AC6746B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AC6746C" w14:textId="77777777" w:rsidR="002D7CC7" w:rsidRPr="002D7CC7" w:rsidRDefault="002D7CC7" w:rsidP="00164E56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 w:rsidDel="00611752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</w:tr>
      <w:tr w:rsidR="002D7CC7" w:rsidRPr="002D7CC7" w14:paraId="6AC67475" w14:textId="77777777" w:rsidTr="00164E56">
        <w:trPr>
          <w:trHeight w:val="450"/>
        </w:trPr>
        <w:tc>
          <w:tcPr>
            <w:tcW w:w="2700" w:type="dxa"/>
          </w:tcPr>
          <w:p w14:paraId="6AC6746E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6F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70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71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72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73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74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7D" w14:textId="77777777" w:rsidTr="000906B5">
        <w:tc>
          <w:tcPr>
            <w:tcW w:w="2700" w:type="dxa"/>
          </w:tcPr>
          <w:p w14:paraId="6AC67476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77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78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79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7A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7B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7C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85" w14:textId="77777777" w:rsidTr="000906B5">
        <w:tc>
          <w:tcPr>
            <w:tcW w:w="2700" w:type="dxa"/>
            <w:tcBorders>
              <w:bottom w:val="single" w:sz="4" w:space="0" w:color="auto"/>
            </w:tcBorders>
          </w:tcPr>
          <w:p w14:paraId="6AC6747E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7F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AC67480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81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</w:tcPr>
          <w:p w14:paraId="6AC67482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83" w14:textId="77777777" w:rsidR="002D7CC7" w:rsidRPr="002D7CC7" w:rsidRDefault="002D7CC7" w:rsidP="00164E56">
            <w:pPr>
              <w:spacing w:after="120"/>
              <w:ind w:left="7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AC67484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2D7CC7" w14:paraId="6AC6748D" w14:textId="77777777" w:rsidTr="000906B5">
        <w:tc>
          <w:tcPr>
            <w:tcW w:w="2700" w:type="dxa"/>
            <w:tcBorders>
              <w:top w:val="single" w:sz="4" w:space="0" w:color="auto"/>
            </w:tcBorders>
          </w:tcPr>
          <w:p w14:paraId="6AC67486" w14:textId="60DBF621" w:rsidR="002D7CC7" w:rsidRPr="002D7CC7" w:rsidRDefault="00DF76D4" w:rsidP="000906B5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Requestor</w:t>
            </w:r>
          </w:p>
        </w:tc>
        <w:tc>
          <w:tcPr>
            <w:tcW w:w="360" w:type="dxa"/>
          </w:tcPr>
          <w:p w14:paraId="6AC67487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14:paraId="6AC67488" w14:textId="77777777" w:rsidR="002D7CC7" w:rsidRPr="002D7CC7" w:rsidRDefault="002D7CC7" w:rsidP="00164E56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845" w:type="dxa"/>
          </w:tcPr>
          <w:p w14:paraId="6AC67489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</w:tcPr>
          <w:p w14:paraId="6AC6748A" w14:textId="5B12D160" w:rsidR="002D7CC7" w:rsidRPr="002D7CC7" w:rsidRDefault="00DF76D4" w:rsidP="00164E56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>
              <w:rPr>
                <w:rFonts w:cs="Times New Roman"/>
                <w:b/>
                <w:sz w:val="20"/>
                <w:szCs w:val="20"/>
              </w:rPr>
              <w:t>Requestor</w:t>
            </w:r>
          </w:p>
        </w:tc>
        <w:tc>
          <w:tcPr>
            <w:tcW w:w="360" w:type="dxa"/>
          </w:tcPr>
          <w:p w14:paraId="6AC6748B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AC6748C" w14:textId="25DA6E6F" w:rsidR="002D7CC7" w:rsidRPr="002D7CC7" w:rsidRDefault="00DF76D4" w:rsidP="00164E56">
            <w:pPr>
              <w:spacing w:after="120"/>
              <w:rPr>
                <w:rFonts w:cs="Times New Roman"/>
                <w:b/>
                <w:sz w:val="20"/>
                <w:szCs w:val="20"/>
              </w:rPr>
            </w:pPr>
            <w:r w:rsidRPr="002D7CC7" w:rsidDel="00611752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</w:tr>
      <w:tr w:rsidR="002D7CC7" w:rsidRPr="002D7CC7" w14:paraId="6AC67495" w14:textId="77777777" w:rsidTr="000906B5">
        <w:tc>
          <w:tcPr>
            <w:tcW w:w="2700" w:type="dxa"/>
          </w:tcPr>
          <w:p w14:paraId="6AC6748E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8F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90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91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92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93" w14:textId="77777777" w:rsidR="002D7CC7" w:rsidRPr="002D7CC7" w:rsidRDefault="002D7CC7" w:rsidP="000906B5">
            <w:pPr>
              <w:spacing w:after="120"/>
              <w:ind w:left="432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94" w14:textId="77777777" w:rsidR="002D7CC7" w:rsidRPr="002D7CC7" w:rsidRDefault="002D7CC7" w:rsidP="00164E56">
            <w:pPr>
              <w:spacing w:after="120"/>
              <w:rPr>
                <w:rFonts w:cs="Times New Roman"/>
                <w:sz w:val="20"/>
                <w:szCs w:val="20"/>
              </w:rPr>
            </w:pPr>
          </w:p>
        </w:tc>
      </w:tr>
      <w:tr w:rsidR="002D7CC7" w:rsidRPr="004205D6" w14:paraId="6AC6749D" w14:textId="77777777" w:rsidTr="000906B5">
        <w:tc>
          <w:tcPr>
            <w:tcW w:w="2700" w:type="dxa"/>
          </w:tcPr>
          <w:p w14:paraId="6AC67496" w14:textId="77777777" w:rsidR="002D7CC7" w:rsidRPr="004205D6" w:rsidRDefault="002D7CC7" w:rsidP="000906B5">
            <w:pPr>
              <w:spacing w:after="120"/>
              <w:ind w:left="432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97" w14:textId="77777777" w:rsidR="002D7CC7" w:rsidRPr="004205D6" w:rsidRDefault="002D7CC7" w:rsidP="000906B5">
            <w:pPr>
              <w:spacing w:after="120"/>
              <w:ind w:left="432"/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14:paraId="6AC67498" w14:textId="77777777" w:rsidR="002D7CC7" w:rsidRPr="004205D6" w:rsidRDefault="002D7CC7" w:rsidP="00164E5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845" w:type="dxa"/>
          </w:tcPr>
          <w:p w14:paraId="6AC67499" w14:textId="77777777" w:rsidR="002D7CC7" w:rsidRPr="004205D6" w:rsidRDefault="002D7CC7" w:rsidP="000906B5">
            <w:pPr>
              <w:spacing w:after="120"/>
              <w:ind w:left="432"/>
              <w:rPr>
                <w:sz w:val="20"/>
                <w:szCs w:val="20"/>
              </w:rPr>
            </w:pPr>
          </w:p>
        </w:tc>
        <w:tc>
          <w:tcPr>
            <w:tcW w:w="2629" w:type="dxa"/>
          </w:tcPr>
          <w:p w14:paraId="6AC6749A" w14:textId="77777777" w:rsidR="002D7CC7" w:rsidRPr="004205D6" w:rsidRDefault="002D7CC7" w:rsidP="00164E56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AC6749B" w14:textId="77777777" w:rsidR="002D7CC7" w:rsidRPr="004205D6" w:rsidRDefault="002D7CC7" w:rsidP="000906B5">
            <w:pPr>
              <w:spacing w:after="120"/>
              <w:ind w:left="432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C6749C" w14:textId="77777777" w:rsidR="002D7CC7" w:rsidRPr="004205D6" w:rsidRDefault="002D7CC7" w:rsidP="00164E56">
            <w:pPr>
              <w:spacing w:after="120"/>
              <w:rPr>
                <w:sz w:val="20"/>
                <w:szCs w:val="20"/>
              </w:rPr>
            </w:pPr>
          </w:p>
        </w:tc>
      </w:tr>
    </w:tbl>
    <w:p w14:paraId="6AC6749E" w14:textId="77777777" w:rsidR="00295735" w:rsidRDefault="00295735" w:rsidP="006418E0"/>
    <w:p w14:paraId="6AC6749F" w14:textId="77777777" w:rsidR="006C75B2" w:rsidRPr="00BF62CF" w:rsidRDefault="006C75B2" w:rsidP="00BF62CF">
      <w:pPr>
        <w:ind w:left="360"/>
      </w:pPr>
    </w:p>
    <w:sectPr w:rsidR="006C75B2" w:rsidRPr="00BF62CF" w:rsidSect="00CB08C2">
      <w:headerReference w:type="default" r:id="rId14"/>
      <w:footerReference w:type="default" r:id="rId15"/>
      <w:pgSz w:w="12240" w:h="15840"/>
      <w:pgMar w:top="1440" w:right="1440" w:bottom="144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8CBD7" w14:textId="77777777" w:rsidR="000906B5" w:rsidRDefault="000906B5" w:rsidP="00E32BD0">
      <w:pPr>
        <w:spacing w:after="0" w:line="240" w:lineRule="auto"/>
      </w:pPr>
      <w:r>
        <w:separator/>
      </w:r>
    </w:p>
  </w:endnote>
  <w:endnote w:type="continuationSeparator" w:id="0">
    <w:p w14:paraId="005953BE" w14:textId="77777777" w:rsidR="000906B5" w:rsidRDefault="000906B5" w:rsidP="00E32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674AA" w14:textId="77777777" w:rsidR="000906B5" w:rsidRPr="00E32BD0" w:rsidRDefault="000906B5" w:rsidP="00E32BD0">
    <w:pPr>
      <w:pStyle w:val="Footer"/>
      <w:tabs>
        <w:tab w:val="clear" w:pos="9360"/>
        <w:tab w:val="right" w:pos="8910"/>
        <w:tab w:val="right" w:pos="9270"/>
      </w:tabs>
      <w:rPr>
        <w:sz w:val="20"/>
        <w:szCs w:val="20"/>
      </w:rPr>
    </w:pPr>
    <w:r w:rsidRPr="00E32BD0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C674AF" wp14:editId="6AC674B0">
              <wp:simplePos x="0" y="0"/>
              <wp:positionH relativeFrom="column">
                <wp:posOffset>-179705</wp:posOffset>
              </wp:positionH>
              <wp:positionV relativeFrom="paragraph">
                <wp:posOffset>-84826</wp:posOffset>
              </wp:positionV>
              <wp:extent cx="6459657" cy="0"/>
              <wp:effectExtent l="0" t="0" r="1778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9657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29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9D8367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15pt,-6.7pt" to="494.5pt,-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" strokecolor="#00629b" strokeweight="1.5pt"/>
          </w:pict>
        </mc:Fallback>
      </mc:AlternateContent>
    </w:r>
    <w:r w:rsidRPr="00E32BD0">
      <w:rPr>
        <w:sz w:val="20"/>
        <w:szCs w:val="20"/>
      </w:rPr>
      <w:t>Charter Communications Confidential</w:t>
    </w:r>
    <w:r w:rsidRPr="00E32BD0">
      <w:rPr>
        <w:sz w:val="20"/>
        <w:szCs w:val="20"/>
      </w:rPr>
      <w:tab/>
    </w:r>
    <w:r w:rsidRPr="00E32BD0">
      <w:rPr>
        <w:sz w:val="20"/>
        <w:szCs w:val="20"/>
      </w:rPr>
      <w:tab/>
      <w:t>Page</w:t>
    </w:r>
    <w:r w:rsidRPr="00E32BD0">
      <w:rPr>
        <w:sz w:val="20"/>
        <w:szCs w:val="20"/>
      </w:rPr>
      <w:tab/>
    </w:r>
    <w:sdt>
      <w:sdtPr>
        <w:rPr>
          <w:sz w:val="20"/>
          <w:szCs w:val="20"/>
        </w:rPr>
        <w:id w:val="-864445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32BD0">
          <w:rPr>
            <w:sz w:val="20"/>
            <w:szCs w:val="20"/>
          </w:rPr>
          <w:fldChar w:fldCharType="begin"/>
        </w:r>
        <w:r w:rsidRPr="00E32BD0">
          <w:rPr>
            <w:sz w:val="20"/>
            <w:szCs w:val="20"/>
          </w:rPr>
          <w:instrText xml:space="preserve"> PAGE   \* MERGEFORMAT </w:instrText>
        </w:r>
        <w:r w:rsidRPr="00E32BD0">
          <w:rPr>
            <w:sz w:val="20"/>
            <w:szCs w:val="20"/>
          </w:rPr>
          <w:fldChar w:fldCharType="separate"/>
        </w:r>
        <w:r w:rsidR="00A17942">
          <w:rPr>
            <w:noProof/>
            <w:sz w:val="20"/>
            <w:szCs w:val="20"/>
          </w:rPr>
          <w:t>1</w:t>
        </w:r>
        <w:r w:rsidRPr="00E32BD0">
          <w:rPr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3EF9D" w14:textId="77777777" w:rsidR="000906B5" w:rsidRDefault="000906B5" w:rsidP="00E32BD0">
      <w:pPr>
        <w:spacing w:after="0" w:line="240" w:lineRule="auto"/>
      </w:pPr>
      <w:r>
        <w:separator/>
      </w:r>
    </w:p>
  </w:footnote>
  <w:footnote w:type="continuationSeparator" w:id="0">
    <w:p w14:paraId="13B45F13" w14:textId="77777777" w:rsidR="000906B5" w:rsidRDefault="000906B5" w:rsidP="00E32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674A8" w14:textId="77777777" w:rsidR="000906B5" w:rsidRPr="00E32BD0" w:rsidRDefault="000906B5" w:rsidP="00E32BD0">
    <w:pPr>
      <w:pStyle w:val="Header"/>
      <w:tabs>
        <w:tab w:val="clear" w:pos="4680"/>
      </w:tabs>
      <w:jc w:val="right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AC674AB" wp14:editId="6AC674AC">
          <wp:simplePos x="0" y="0"/>
          <wp:positionH relativeFrom="column">
            <wp:posOffset>-395605</wp:posOffset>
          </wp:positionH>
          <wp:positionV relativeFrom="paragraph">
            <wp:posOffset>-182880</wp:posOffset>
          </wp:positionV>
          <wp:extent cx="1828800" cy="476250"/>
          <wp:effectExtent l="0" t="0" r="0" b="0"/>
          <wp:wrapSquare wrapText="bothSides"/>
          <wp:docPr id="3" name="Picture 3" descr="greenhous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eenhouse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32BD0">
      <w:rPr>
        <w:b/>
        <w:sz w:val="20"/>
        <w:szCs w:val="20"/>
      </w:rPr>
      <w:t>Change Request</w:t>
    </w:r>
  </w:p>
  <w:p w14:paraId="6AC674A9" w14:textId="59C1D7BD" w:rsidR="000906B5" w:rsidRDefault="000906B5" w:rsidP="00E32BD0">
    <w:pPr>
      <w:pStyle w:val="Header"/>
      <w:tabs>
        <w:tab w:val="clear" w:pos="4680"/>
      </w:tabs>
      <w:jc w:val="right"/>
      <w:rPr>
        <w:sz w:val="20"/>
      </w:rPr>
    </w:pPr>
    <w:r w:rsidRPr="00327229"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C674AD" wp14:editId="6AC674AE">
              <wp:simplePos x="0" y="0"/>
              <wp:positionH relativeFrom="column">
                <wp:posOffset>-415636</wp:posOffset>
              </wp:positionH>
              <wp:positionV relativeFrom="paragraph">
                <wp:posOffset>239898</wp:posOffset>
              </wp:positionV>
              <wp:extent cx="6459657" cy="0"/>
              <wp:effectExtent l="0" t="0" r="177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9657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629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9E0B08D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5pt,18.9pt" to="475.9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" strokecolor="#00629b" strokeweight="1.5pt"/>
          </w:pict>
        </mc:Fallback>
      </mc:AlternateContent>
    </w:r>
    <w:r w:rsidRPr="00327229">
      <w:rPr>
        <w:sz w:val="20"/>
      </w:rPr>
      <w:t>CR</w:t>
    </w:r>
    <w:r w:rsidR="006375B8">
      <w:rPr>
        <w:sz w:val="20"/>
      </w:rPr>
      <w:t>44</w:t>
    </w:r>
    <w:r>
      <w:rPr>
        <w:sz w:val="20"/>
      </w:rPr>
      <w:t>-BIL</w:t>
    </w:r>
    <w:r w:rsidRPr="00327229">
      <w:rPr>
        <w:sz w:val="20"/>
      </w:rPr>
      <w:t xml:space="preserve"> – </w:t>
    </w:r>
    <w:r w:rsidR="006375B8">
      <w:rPr>
        <w:sz w:val="20"/>
      </w:rPr>
      <w:t>Bad Words</w:t>
    </w:r>
  </w:p>
  <w:p w14:paraId="171BAC5E" w14:textId="77777777" w:rsidR="000906B5" w:rsidRDefault="000906B5" w:rsidP="00E32BD0">
    <w:pPr>
      <w:pStyle w:val="Header"/>
      <w:tabs>
        <w:tab w:val="clear" w:pos="4680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A6E29"/>
    <w:multiLevelType w:val="hybridMultilevel"/>
    <w:tmpl w:val="910626C2"/>
    <w:lvl w:ilvl="0" w:tplc="45CAA544">
      <w:start w:val="1"/>
      <w:numFmt w:val="decimal"/>
      <w:lvlText w:val="%1)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16C70DB5"/>
    <w:multiLevelType w:val="multilevel"/>
    <w:tmpl w:val="2468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75FDA"/>
    <w:multiLevelType w:val="hybridMultilevel"/>
    <w:tmpl w:val="0AA0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01D6D"/>
    <w:multiLevelType w:val="multilevel"/>
    <w:tmpl w:val="3AAA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A53157"/>
    <w:multiLevelType w:val="multilevel"/>
    <w:tmpl w:val="30721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DB6D96"/>
    <w:multiLevelType w:val="multilevel"/>
    <w:tmpl w:val="7DA0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1779F2"/>
    <w:multiLevelType w:val="multilevel"/>
    <w:tmpl w:val="7DA0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B61169"/>
    <w:multiLevelType w:val="hybridMultilevel"/>
    <w:tmpl w:val="406CCC10"/>
    <w:lvl w:ilvl="0" w:tplc="3014CD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3A"/>
    <w:rsid w:val="00023E72"/>
    <w:rsid w:val="000342BB"/>
    <w:rsid w:val="000906B5"/>
    <w:rsid w:val="001134C5"/>
    <w:rsid w:val="00153B34"/>
    <w:rsid w:val="001540BC"/>
    <w:rsid w:val="00164E56"/>
    <w:rsid w:val="0018722E"/>
    <w:rsid w:val="00191329"/>
    <w:rsid w:val="001E508D"/>
    <w:rsid w:val="00224CDA"/>
    <w:rsid w:val="002310B4"/>
    <w:rsid w:val="00232654"/>
    <w:rsid w:val="00262F4A"/>
    <w:rsid w:val="00284D65"/>
    <w:rsid w:val="00295735"/>
    <w:rsid w:val="002A5E02"/>
    <w:rsid w:val="002B0380"/>
    <w:rsid w:val="002B50DF"/>
    <w:rsid w:val="002C7A00"/>
    <w:rsid w:val="002D7CC7"/>
    <w:rsid w:val="002F0DAC"/>
    <w:rsid w:val="00315847"/>
    <w:rsid w:val="003232A3"/>
    <w:rsid w:val="00327229"/>
    <w:rsid w:val="00350380"/>
    <w:rsid w:val="00394ADC"/>
    <w:rsid w:val="003E4B6D"/>
    <w:rsid w:val="003E6396"/>
    <w:rsid w:val="00401D82"/>
    <w:rsid w:val="004035E1"/>
    <w:rsid w:val="0042471B"/>
    <w:rsid w:val="00436FD3"/>
    <w:rsid w:val="00474021"/>
    <w:rsid w:val="0048168E"/>
    <w:rsid w:val="00493554"/>
    <w:rsid w:val="00497BE0"/>
    <w:rsid w:val="004A191D"/>
    <w:rsid w:val="004D470A"/>
    <w:rsid w:val="0051494A"/>
    <w:rsid w:val="00520DDE"/>
    <w:rsid w:val="00533609"/>
    <w:rsid w:val="00556D5C"/>
    <w:rsid w:val="0056485A"/>
    <w:rsid w:val="0059773D"/>
    <w:rsid w:val="005F3447"/>
    <w:rsid w:val="00610E77"/>
    <w:rsid w:val="00622565"/>
    <w:rsid w:val="00637585"/>
    <w:rsid w:val="006375B8"/>
    <w:rsid w:val="006418E0"/>
    <w:rsid w:val="0065664E"/>
    <w:rsid w:val="006654D9"/>
    <w:rsid w:val="00674420"/>
    <w:rsid w:val="00675DF3"/>
    <w:rsid w:val="006A2F51"/>
    <w:rsid w:val="006C75B2"/>
    <w:rsid w:val="006D2C1A"/>
    <w:rsid w:val="007033BA"/>
    <w:rsid w:val="0071019E"/>
    <w:rsid w:val="00747F09"/>
    <w:rsid w:val="00757372"/>
    <w:rsid w:val="0077562B"/>
    <w:rsid w:val="00780164"/>
    <w:rsid w:val="007A4DA5"/>
    <w:rsid w:val="007A697F"/>
    <w:rsid w:val="007E2CED"/>
    <w:rsid w:val="007E730C"/>
    <w:rsid w:val="007F3759"/>
    <w:rsid w:val="00813CEB"/>
    <w:rsid w:val="00842A9B"/>
    <w:rsid w:val="008550F7"/>
    <w:rsid w:val="00863AF1"/>
    <w:rsid w:val="008716CB"/>
    <w:rsid w:val="00882228"/>
    <w:rsid w:val="0088769A"/>
    <w:rsid w:val="008F055B"/>
    <w:rsid w:val="00906F85"/>
    <w:rsid w:val="00933799"/>
    <w:rsid w:val="009523E2"/>
    <w:rsid w:val="00961965"/>
    <w:rsid w:val="0096655B"/>
    <w:rsid w:val="009A54D3"/>
    <w:rsid w:val="009A76BE"/>
    <w:rsid w:val="009B5B9A"/>
    <w:rsid w:val="009B6A1C"/>
    <w:rsid w:val="009E14F3"/>
    <w:rsid w:val="009E36B8"/>
    <w:rsid w:val="009E5F5E"/>
    <w:rsid w:val="00A03824"/>
    <w:rsid w:val="00A17942"/>
    <w:rsid w:val="00A2788B"/>
    <w:rsid w:val="00A31DC9"/>
    <w:rsid w:val="00A43F4F"/>
    <w:rsid w:val="00A639E7"/>
    <w:rsid w:val="00A7027E"/>
    <w:rsid w:val="00AC361E"/>
    <w:rsid w:val="00AE5DB5"/>
    <w:rsid w:val="00B43145"/>
    <w:rsid w:val="00B45ECD"/>
    <w:rsid w:val="00B54D7F"/>
    <w:rsid w:val="00BD50EF"/>
    <w:rsid w:val="00BF62CF"/>
    <w:rsid w:val="00C70E4C"/>
    <w:rsid w:val="00CB08C2"/>
    <w:rsid w:val="00CC4F43"/>
    <w:rsid w:val="00CC5AC8"/>
    <w:rsid w:val="00CD3735"/>
    <w:rsid w:val="00D11B2E"/>
    <w:rsid w:val="00D12E1C"/>
    <w:rsid w:val="00D40BB1"/>
    <w:rsid w:val="00D50B3A"/>
    <w:rsid w:val="00D859C0"/>
    <w:rsid w:val="00DA36D4"/>
    <w:rsid w:val="00DB39D8"/>
    <w:rsid w:val="00DF2F40"/>
    <w:rsid w:val="00DF76D4"/>
    <w:rsid w:val="00E32BD0"/>
    <w:rsid w:val="00E55D0D"/>
    <w:rsid w:val="00E70E4D"/>
    <w:rsid w:val="00EC41DD"/>
    <w:rsid w:val="00F2534F"/>
    <w:rsid w:val="00F3587B"/>
    <w:rsid w:val="00F57D4B"/>
    <w:rsid w:val="00FA2F64"/>
    <w:rsid w:val="00FC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AC67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CF"/>
    <w:pPr>
      <w:keepNext/>
      <w:keepLines/>
      <w:numPr>
        <w:numId w:val="1"/>
      </w:numPr>
      <w:shd w:val="clear" w:color="auto" w:fill="D9D9D9" w:themeFill="background1" w:themeFillShade="D9"/>
      <w:spacing w:before="280" w:after="160" w:line="24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0B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BD0"/>
  </w:style>
  <w:style w:type="paragraph" w:styleId="Footer">
    <w:name w:val="footer"/>
    <w:basedOn w:val="Normal"/>
    <w:link w:val="FooterChar"/>
    <w:uiPriority w:val="99"/>
    <w:unhideWhenUsed/>
    <w:rsid w:val="00E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BD0"/>
  </w:style>
  <w:style w:type="character" w:customStyle="1" w:styleId="Heading1Char">
    <w:name w:val="Heading 1 Char"/>
    <w:basedOn w:val="DefaultParagraphFont"/>
    <w:link w:val="Heading1"/>
    <w:uiPriority w:val="9"/>
    <w:rsid w:val="00BF62CF"/>
    <w:rPr>
      <w:rFonts w:eastAsiaTheme="majorEastAsia" w:cstheme="majorBidi"/>
      <w:b/>
      <w:bCs/>
      <w:color w:val="000000" w:themeColor="text1"/>
      <w:sz w:val="32"/>
      <w:szCs w:val="28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BF6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1494A"/>
    <w:pPr>
      <w:spacing w:after="0" w:line="240" w:lineRule="auto"/>
    </w:pPr>
  </w:style>
  <w:style w:type="paragraph" w:customStyle="1" w:styleId="DocEmphasis">
    <w:name w:val="Doc Emphasis"/>
    <w:basedOn w:val="Normal"/>
    <w:rsid w:val="002D7CC7"/>
    <w:pPr>
      <w:spacing w:after="0" w:line="240" w:lineRule="auto"/>
      <w:jc w:val="both"/>
    </w:pPr>
    <w:rPr>
      <w:rFonts w:ascii="Arial" w:eastAsia="Times New Roman" w:hAnsi="Arial" w:cs="Times New Roman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1E508D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508D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E50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CF"/>
    <w:pPr>
      <w:keepNext/>
      <w:keepLines/>
      <w:numPr>
        <w:numId w:val="1"/>
      </w:numPr>
      <w:shd w:val="clear" w:color="auto" w:fill="D9D9D9" w:themeFill="background1" w:themeFillShade="D9"/>
      <w:spacing w:before="280" w:after="160" w:line="24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B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0B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BD0"/>
  </w:style>
  <w:style w:type="paragraph" w:styleId="Footer">
    <w:name w:val="footer"/>
    <w:basedOn w:val="Normal"/>
    <w:link w:val="FooterChar"/>
    <w:uiPriority w:val="99"/>
    <w:unhideWhenUsed/>
    <w:rsid w:val="00E32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BD0"/>
  </w:style>
  <w:style w:type="character" w:customStyle="1" w:styleId="Heading1Char">
    <w:name w:val="Heading 1 Char"/>
    <w:basedOn w:val="DefaultParagraphFont"/>
    <w:link w:val="Heading1"/>
    <w:uiPriority w:val="9"/>
    <w:rsid w:val="00BF62CF"/>
    <w:rPr>
      <w:rFonts w:eastAsiaTheme="majorEastAsia" w:cstheme="majorBidi"/>
      <w:b/>
      <w:bCs/>
      <w:color w:val="000000" w:themeColor="text1"/>
      <w:sz w:val="32"/>
      <w:szCs w:val="28"/>
      <w:shd w:val="clear" w:color="auto" w:fill="D9D9D9" w:themeFill="background1" w:themeFillShade="D9"/>
    </w:rPr>
  </w:style>
  <w:style w:type="table" w:styleId="TableGrid">
    <w:name w:val="Table Grid"/>
    <w:basedOn w:val="TableNormal"/>
    <w:uiPriority w:val="59"/>
    <w:rsid w:val="00BF6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1494A"/>
    <w:pPr>
      <w:spacing w:after="0" w:line="240" w:lineRule="auto"/>
    </w:pPr>
  </w:style>
  <w:style w:type="paragraph" w:customStyle="1" w:styleId="DocEmphasis">
    <w:name w:val="Doc Emphasis"/>
    <w:basedOn w:val="Normal"/>
    <w:rsid w:val="002D7CC7"/>
    <w:pPr>
      <w:spacing w:after="0" w:line="240" w:lineRule="auto"/>
      <w:jc w:val="both"/>
    </w:pPr>
    <w:rPr>
      <w:rFonts w:ascii="Arial" w:eastAsia="Times New Roman" w:hAnsi="Arial" w:cs="Times New Roman"/>
      <w:b/>
      <w:szCs w:val="20"/>
    </w:rPr>
  </w:style>
  <w:style w:type="paragraph" w:styleId="NormalWeb">
    <w:name w:val="Normal (Web)"/>
    <w:basedOn w:val="Normal"/>
    <w:uiPriority w:val="99"/>
    <w:semiHidden/>
    <w:unhideWhenUsed/>
    <w:rsid w:val="001E508D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508D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E50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A479D78C1B343B7BA231AB5484E7F" ma:contentTypeVersion="1" ma:contentTypeDescription="Create a new document." ma:contentTypeScope="" ma:versionID="58b7c0a5f978caa786d99016861b7ad0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43FA5-A85C-4AD2-B734-79053549D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6EFDB0-5A93-4F41-9CA5-89CCF9BFE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192D3-89CE-4CBB-890B-E4B4E6535B9D}">
  <ds:schemaRefs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6B4C1313-CAB0-40F3-AA5C-2BEDC789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471</Words>
  <Characters>2689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GW Mega Program CR Template</vt:lpstr>
    </vt:vector>
  </TitlesOfParts>
  <Company>Hitachi Consulting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GW Mega Program CR Template</dc:title>
  <dc:creator>Craig J Izydor</dc:creator>
  <cp:lastModifiedBy>Jonathan Andrews</cp:lastModifiedBy>
  <cp:revision>2</cp:revision>
  <dcterms:created xsi:type="dcterms:W3CDTF">2016-03-14T19:19:00Z</dcterms:created>
  <dcterms:modified xsi:type="dcterms:W3CDTF">2016-03-14T19:19:00Z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0x0101000D4A479D78C1B343B7BA231AB5484E7F</vt:lpwstr>
  </property>
</Properties>
</file>